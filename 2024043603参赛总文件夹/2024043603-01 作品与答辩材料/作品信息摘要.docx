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99F9" w14:textId="77777777" w:rsidR="00B3124C" w:rsidRDefault="00D10307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</w:p>
    <w:p w14:paraId="5FA7D999" w14:textId="2D985044" w:rsidR="00B3124C" w:rsidRDefault="00D10307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作品信息概要表 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(</w:t>
      </w:r>
      <w:r w:rsidR="002F646A">
        <w:rPr>
          <w:rFonts w:ascii="黑体" w:eastAsia="黑体" w:hAnsi="黑体" w:hint="eastAsia"/>
          <w:color w:val="000000" w:themeColor="text1"/>
          <w:sz w:val="16"/>
          <w:szCs w:val="16"/>
        </w:rPr>
        <w:t>2</w:t>
      </w:r>
      <w:r w:rsidR="002F646A">
        <w:rPr>
          <w:rFonts w:ascii="黑体" w:eastAsia="黑体" w:hAnsi="黑体"/>
          <w:color w:val="000000" w:themeColor="text1"/>
          <w:sz w:val="16"/>
          <w:szCs w:val="16"/>
        </w:rPr>
        <w:t>0</w:t>
      </w:r>
      <w:r w:rsidR="002F646A">
        <w:rPr>
          <w:rFonts w:ascii="黑体" w:eastAsia="黑体" w:hAnsi="黑体" w:hint="eastAsia"/>
          <w:color w:val="000000" w:themeColor="text1"/>
          <w:sz w:val="16"/>
          <w:szCs w:val="16"/>
        </w:rPr>
        <w:t>2</w:t>
      </w:r>
      <w:r w:rsidR="002F646A">
        <w:rPr>
          <w:rFonts w:ascii="黑体" w:eastAsia="黑体" w:hAnsi="黑体"/>
          <w:color w:val="000000" w:themeColor="text1"/>
          <w:sz w:val="16"/>
          <w:szCs w:val="16"/>
        </w:rPr>
        <w:t>4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版)</w:t>
      </w:r>
    </w:p>
    <w:tbl>
      <w:tblPr>
        <w:tblStyle w:val="a9"/>
        <w:tblW w:w="9561" w:type="dxa"/>
        <w:tblLayout w:type="fixed"/>
        <w:tblLook w:val="04A0" w:firstRow="1" w:lastRow="0" w:firstColumn="1" w:lastColumn="0" w:noHBand="0" w:noVBand="1"/>
        <w:tblPrChange w:id="0" w:author="哲彬 连" w:date="2024-04-25T21:21:00Z">
          <w:tblPr>
            <w:tblStyle w:val="a9"/>
            <w:tblW w:w="8359" w:type="dxa"/>
            <w:tblLook w:val="04A0" w:firstRow="1" w:lastRow="0" w:firstColumn="1" w:lastColumn="0" w:noHBand="0" w:noVBand="1"/>
          </w:tblPr>
        </w:tblPrChange>
      </w:tblPr>
      <w:tblGrid>
        <w:gridCol w:w="430"/>
        <w:gridCol w:w="581"/>
        <w:gridCol w:w="766"/>
        <w:gridCol w:w="617"/>
        <w:gridCol w:w="11"/>
        <w:gridCol w:w="152"/>
        <w:gridCol w:w="1691"/>
        <w:gridCol w:w="1429"/>
        <w:gridCol w:w="414"/>
        <w:gridCol w:w="142"/>
        <w:gridCol w:w="1700"/>
        <w:gridCol w:w="1628"/>
        <w:tblGridChange w:id="1">
          <w:tblGrid>
            <w:gridCol w:w="430"/>
            <w:gridCol w:w="1"/>
            <w:gridCol w:w="582"/>
            <w:gridCol w:w="767"/>
            <w:gridCol w:w="127"/>
            <w:gridCol w:w="487"/>
            <w:gridCol w:w="3"/>
            <w:gridCol w:w="160"/>
            <w:gridCol w:w="982"/>
            <w:gridCol w:w="1701"/>
            <w:gridCol w:w="437"/>
            <w:gridCol w:w="556"/>
            <w:gridCol w:w="1275"/>
            <w:gridCol w:w="2053"/>
          </w:tblGrid>
        </w:tblGridChange>
      </w:tblGrid>
      <w:tr w:rsidR="00CC15A2" w14:paraId="2B84B82D" w14:textId="77777777" w:rsidTr="00FA57F7">
        <w:trPr>
          <w:trHeight w:val="510"/>
          <w:trPrChange w:id="2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3" w:author="哲彬 连" w:date="2024-04-25T21:21:00Z">
              <w:tcPr>
                <w:tcW w:w="1177" w:type="dxa"/>
                <w:gridSpan w:val="2"/>
                <w:vAlign w:val="center"/>
              </w:tcPr>
            </w:tcPrChange>
          </w:tcPr>
          <w:p w14:paraId="4553A1F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347" w:type="dxa"/>
            <w:gridSpan w:val="2"/>
            <w:vAlign w:val="center"/>
            <w:tcPrChange w:id="4" w:author="哲彬 连" w:date="2024-04-25T21:21:00Z">
              <w:tcPr>
                <w:tcW w:w="1185" w:type="dxa"/>
                <w:gridSpan w:val="2"/>
                <w:vAlign w:val="center"/>
              </w:tcPr>
            </w:tcPrChange>
          </w:tcPr>
          <w:p w14:paraId="34796356" w14:textId="0AB3D8EA" w:rsidR="00B3124C" w:rsidRDefault="00496021">
            <w:pPr>
              <w:rPr>
                <w:rFonts w:ascii="仿宋" w:eastAsia="仿宋" w:hAnsi="仿宋"/>
                <w:color w:val="000000" w:themeColor="text1"/>
              </w:rPr>
            </w:pPr>
            <w:ins w:id="5" w:author="哲彬 连" w:date="2024-04-25T18:27:00Z">
              <w:r w:rsidRPr="00496021">
                <w:rPr>
                  <w:rFonts w:ascii="Segoe UI" w:hAnsi="Segoe UI" w:cs="Segoe UI"/>
                  <w:szCs w:val="21"/>
                  <w:shd w:val="clear" w:color="auto" w:fill="FAFAFA"/>
                </w:rPr>
                <w:t>2024043603</w:t>
              </w:r>
            </w:ins>
          </w:p>
        </w:tc>
        <w:tc>
          <w:tcPr>
            <w:tcW w:w="617" w:type="dxa"/>
            <w:vAlign w:val="center"/>
            <w:tcPrChange w:id="6" w:author="哲彬 连" w:date="2024-04-25T21:21:00Z">
              <w:tcPr>
                <w:tcW w:w="1185" w:type="dxa"/>
                <w:gridSpan w:val="3"/>
                <w:vAlign w:val="center"/>
              </w:tcPr>
            </w:tcPrChange>
          </w:tcPr>
          <w:p w14:paraId="2FE4B59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7167" w:type="dxa"/>
            <w:gridSpan w:val="8"/>
            <w:vAlign w:val="center"/>
            <w:tcPrChange w:id="7" w:author="哲彬 连" w:date="2024-04-25T21:21:00Z">
              <w:tcPr>
                <w:tcW w:w="4812" w:type="dxa"/>
                <w:gridSpan w:val="7"/>
                <w:vAlign w:val="center"/>
              </w:tcPr>
            </w:tcPrChange>
          </w:tcPr>
          <w:p w14:paraId="7416D8B6" w14:textId="502E6485" w:rsidR="00B3124C" w:rsidRDefault="00496021">
            <w:pPr>
              <w:rPr>
                <w:rFonts w:ascii="仿宋" w:eastAsia="仿宋" w:hAnsi="仿宋"/>
                <w:color w:val="000000" w:themeColor="text1"/>
              </w:rPr>
            </w:pPr>
            <w:ins w:id="8" w:author="哲彬 连" w:date="2024-04-25T18:27:00Z">
              <w:r>
                <w:rPr>
                  <w:rFonts w:ascii="仿宋" w:eastAsia="仿宋" w:hAnsi="仿宋" w:hint="eastAsia"/>
                  <w:color w:val="000000" w:themeColor="text1"/>
                </w:rPr>
                <w:t>瑞安盾</w:t>
              </w:r>
            </w:ins>
            <w:ins w:id="9" w:author="哲彬 连" w:date="2024-04-25T18:28:00Z">
              <w:r>
                <w:rPr>
                  <w:rFonts w:ascii="仿宋" w:eastAsia="仿宋" w:hAnsi="仿宋"/>
                  <w:color w:val="000000" w:themeColor="text1"/>
                </w:rPr>
                <w:t>—</w:t>
              </w:r>
              <w:r>
                <w:rPr>
                  <w:rFonts w:ascii="仿宋" w:eastAsia="仿宋" w:hAnsi="仿宋" w:hint="eastAsia"/>
                  <w:color w:val="000000" w:themeColor="text1"/>
                </w:rPr>
                <w:t>智能头盔控制</w:t>
              </w:r>
            </w:ins>
            <w:ins w:id="10" w:author="哲彬 连" w:date="2024-04-25T18:29:00Z">
              <w:r>
                <w:rPr>
                  <w:rFonts w:ascii="仿宋" w:eastAsia="仿宋" w:hAnsi="仿宋" w:hint="eastAsia"/>
                  <w:color w:val="000000" w:themeColor="text1"/>
                </w:rPr>
                <w:t>系统</w:t>
              </w:r>
            </w:ins>
          </w:p>
        </w:tc>
      </w:tr>
      <w:tr w:rsidR="00FA57F7" w14:paraId="269FC81C" w14:textId="77777777" w:rsidTr="00FA57F7">
        <w:trPr>
          <w:trHeight w:val="510"/>
        </w:trPr>
        <w:tc>
          <w:tcPr>
            <w:tcW w:w="430" w:type="dxa"/>
            <w:vAlign w:val="center"/>
          </w:tcPr>
          <w:p w14:paraId="1D9A6C2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1964" w:type="dxa"/>
            <w:gridSpan w:val="3"/>
            <w:vAlign w:val="center"/>
          </w:tcPr>
          <w:p w14:paraId="48337A18" w14:textId="66967FFB" w:rsidR="00B3124C" w:rsidRDefault="00496021">
            <w:pPr>
              <w:rPr>
                <w:rFonts w:ascii="仿宋" w:eastAsia="仿宋" w:hAnsi="仿宋"/>
                <w:color w:val="000000" w:themeColor="text1"/>
              </w:rPr>
            </w:pPr>
            <w:ins w:id="11" w:author="哲彬 连" w:date="2024-04-25T18:28:00Z">
              <w:r>
                <w:rPr>
                  <w:rFonts w:ascii="Segoe UI" w:hAnsi="Segoe UI" w:cs="Segoe UI"/>
                  <w:szCs w:val="21"/>
                  <w:shd w:val="clear" w:color="auto" w:fill="FAFAFA"/>
                </w:rPr>
                <w:t>软件应用与开发</w:t>
              </w:r>
            </w:ins>
          </w:p>
        </w:tc>
        <w:tc>
          <w:tcPr>
            <w:tcW w:w="3283" w:type="dxa"/>
            <w:gridSpan w:val="4"/>
            <w:vAlign w:val="center"/>
          </w:tcPr>
          <w:p w14:paraId="79DFBC7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884" w:type="dxa"/>
            <w:gridSpan w:val="4"/>
            <w:vAlign w:val="center"/>
          </w:tcPr>
          <w:p w14:paraId="174E0197" w14:textId="27D71F20" w:rsidR="00B3124C" w:rsidRDefault="00496021">
            <w:pPr>
              <w:rPr>
                <w:rFonts w:ascii="仿宋" w:eastAsia="仿宋" w:hAnsi="仿宋"/>
                <w:color w:val="000000" w:themeColor="text1"/>
              </w:rPr>
            </w:pPr>
            <w:ins w:id="12" w:author="哲彬 连" w:date="2024-04-25T18:28:00Z">
              <w:r>
                <w:rPr>
                  <w:rFonts w:ascii="Segoe UI" w:hAnsi="Segoe UI" w:cs="Segoe UI"/>
                  <w:szCs w:val="21"/>
                  <w:shd w:val="clear" w:color="auto" w:fill="FAFAFA"/>
                </w:rPr>
                <w:t>移动应用开发（非游戏类）</w:t>
              </w:r>
            </w:ins>
          </w:p>
        </w:tc>
      </w:tr>
      <w:tr w:rsidR="00B3124C" w14:paraId="36E04D14" w14:textId="77777777" w:rsidTr="00672C87">
        <w:trPr>
          <w:trHeight w:val="2094"/>
          <w:trPrChange w:id="13" w:author="哲彬 连" w:date="2024-04-25T21:20:00Z">
            <w:trPr>
              <w:trHeight w:val="2094"/>
            </w:trPr>
          </w:trPrChange>
        </w:trPr>
        <w:tc>
          <w:tcPr>
            <w:tcW w:w="9561" w:type="dxa"/>
            <w:gridSpan w:val="12"/>
            <w:tcPrChange w:id="14" w:author="哲彬 连" w:date="2024-04-25T21:20:00Z">
              <w:tcPr>
                <w:tcW w:w="8359" w:type="dxa"/>
                <w:gridSpan w:val="14"/>
              </w:tcPr>
            </w:tcPrChange>
          </w:tcPr>
          <w:p w14:paraId="5ACCB43C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作品简介(</w:t>
            </w:r>
            <w:r>
              <w:rPr>
                <w:rFonts w:ascii="仿宋" w:eastAsia="仿宋" w:hAnsi="仿宋"/>
                <w:color w:val="000000" w:themeColor="text1"/>
              </w:rPr>
              <w:t>100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7A2B485F" w14:textId="6361F299" w:rsidR="00B3124C" w:rsidRPr="00496021" w:rsidDel="00496021" w:rsidRDefault="00496021" w:rsidP="00496021">
            <w:pPr>
              <w:ind w:firstLineChars="200" w:firstLine="420"/>
              <w:rPr>
                <w:del w:id="15" w:author="哲彬 连" w:date="2024-04-25T18:30:00Z"/>
                <w:rFonts w:ascii="仿宋" w:eastAsia="仿宋" w:hAnsi="仿宋" w:hint="eastAsia"/>
                <w:color w:val="000000" w:themeColor="text1"/>
              </w:rPr>
              <w:pPrChange w:id="16" w:author="哲彬 连" w:date="2024-04-25T18:31:00Z">
                <w:pPr/>
              </w:pPrChange>
            </w:pPr>
            <w:ins w:id="17" w:author="哲彬 连" w:date="2024-04-25T18:30:00Z">
              <w:r w:rsidRPr="00496021">
                <w:rPr>
                  <w:rFonts w:ascii="仿宋" w:eastAsia="仿宋" w:hAnsi="仿宋" w:hint="eastAsia"/>
                  <w:color w:val="000000" w:themeColor="text1"/>
                </w:rPr>
                <w:t>本项目旨在结合先进的通信技术和智能算法，开发一款智能头盔控制应用程序，满足用户对智能头盔功能的多样化需求。通过与智能头盔的连接，用户可以实时监测头盔状态、调整功能设置，并且可以与他人进行实时通讯，提升头盔的使用体验和安全性。同时，应用程序将支持多种智能头盔品牌和型号，为用户提供更广泛的选择。通过这款智能头盔控制应用程序的开发和推广，我们将为智能头盔行业的发展注入新的活力，为用户带来更好的智能化体验和安全保障。</w:t>
              </w:r>
            </w:ins>
          </w:p>
          <w:p w14:paraId="698457E6" w14:textId="77777777" w:rsidR="00B3124C" w:rsidDel="00496021" w:rsidRDefault="00B3124C" w:rsidP="00496021">
            <w:pPr>
              <w:ind w:firstLineChars="200" w:firstLine="420"/>
              <w:rPr>
                <w:del w:id="18" w:author="哲彬 连" w:date="2024-04-25T18:30:00Z"/>
                <w:rFonts w:ascii="仿宋" w:eastAsia="仿宋" w:hAnsi="仿宋" w:hint="eastAsia"/>
                <w:color w:val="000000" w:themeColor="text1"/>
              </w:rPr>
              <w:pPrChange w:id="19" w:author="哲彬 连" w:date="2024-04-25T18:31:00Z">
                <w:pPr/>
              </w:pPrChange>
            </w:pPr>
          </w:p>
          <w:p w14:paraId="152D0845" w14:textId="77777777" w:rsidR="00B3124C" w:rsidDel="00496021" w:rsidRDefault="00B3124C" w:rsidP="00496021">
            <w:pPr>
              <w:ind w:firstLineChars="200" w:firstLine="420"/>
              <w:rPr>
                <w:del w:id="20" w:author="哲彬 连" w:date="2024-04-25T18:30:00Z"/>
                <w:rFonts w:ascii="仿宋" w:eastAsia="仿宋" w:hAnsi="仿宋" w:hint="eastAsia"/>
                <w:color w:val="000000" w:themeColor="text1"/>
              </w:rPr>
              <w:pPrChange w:id="21" w:author="哲彬 连" w:date="2024-04-25T18:31:00Z">
                <w:pPr/>
              </w:pPrChange>
            </w:pPr>
          </w:p>
          <w:p w14:paraId="7BA30040" w14:textId="77777777" w:rsidR="00B3124C" w:rsidDel="00496021" w:rsidRDefault="00B3124C" w:rsidP="00496021">
            <w:pPr>
              <w:ind w:firstLineChars="200" w:firstLine="420"/>
              <w:rPr>
                <w:del w:id="22" w:author="哲彬 连" w:date="2024-04-25T18:30:00Z"/>
                <w:rFonts w:ascii="仿宋" w:eastAsia="仿宋" w:hAnsi="仿宋" w:hint="eastAsia"/>
                <w:color w:val="000000" w:themeColor="text1"/>
              </w:rPr>
              <w:pPrChange w:id="23" w:author="哲彬 连" w:date="2024-04-25T18:31:00Z">
                <w:pPr/>
              </w:pPrChange>
            </w:pPr>
          </w:p>
          <w:p w14:paraId="374D9881" w14:textId="77777777" w:rsidR="00B3124C" w:rsidRDefault="00B3124C" w:rsidP="00496021">
            <w:pPr>
              <w:ind w:firstLineChars="200" w:firstLine="420"/>
              <w:rPr>
                <w:rFonts w:ascii="仿宋" w:eastAsia="仿宋" w:hAnsi="仿宋" w:hint="eastAsia"/>
                <w:color w:val="000000" w:themeColor="text1"/>
              </w:rPr>
              <w:pPrChange w:id="24" w:author="哲彬 连" w:date="2024-04-25T18:31:00Z">
                <w:pPr/>
              </w:pPrChange>
            </w:pPr>
          </w:p>
        </w:tc>
      </w:tr>
      <w:tr w:rsidR="00B3124C" w14:paraId="01192279" w14:textId="77777777" w:rsidTr="00672C87">
        <w:trPr>
          <w:trHeight w:val="2271"/>
          <w:trPrChange w:id="25" w:author="哲彬 连" w:date="2024-04-25T21:20:00Z">
            <w:trPr>
              <w:trHeight w:val="2271"/>
            </w:trPr>
          </w:trPrChange>
        </w:trPr>
        <w:tc>
          <w:tcPr>
            <w:tcW w:w="9561" w:type="dxa"/>
            <w:gridSpan w:val="12"/>
            <w:tcPrChange w:id="26" w:author="哲彬 连" w:date="2024-04-25T21:20:00Z">
              <w:tcPr>
                <w:tcW w:w="8359" w:type="dxa"/>
                <w:gridSpan w:val="14"/>
              </w:tcPr>
            </w:tcPrChange>
          </w:tcPr>
          <w:p w14:paraId="55F9C54A" w14:textId="77777777" w:rsidR="00B3124C" w:rsidRDefault="00D10307">
            <w:pPr>
              <w:rPr>
                <w:ins w:id="27" w:author="哲彬 连" w:date="2024-04-25T18:38:00Z"/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>
              <w:rPr>
                <w:rFonts w:ascii="仿宋" w:eastAsia="仿宋" w:hAnsi="仿宋"/>
                <w:color w:val="000000" w:themeColor="text1"/>
              </w:rPr>
              <w:t>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4D62C0A9" w14:textId="77777777" w:rsidR="00CC15A2" w:rsidRDefault="00CC15A2">
            <w:pPr>
              <w:rPr>
                <w:rFonts w:ascii="仿宋" w:eastAsia="仿宋" w:hAnsi="仿宋" w:hint="eastAsia"/>
                <w:color w:val="000000" w:themeColor="text1"/>
              </w:rPr>
            </w:pPr>
          </w:p>
          <w:p w14:paraId="6A129D98" w14:textId="5EDA0BBE" w:rsidR="00B3124C" w:rsidRDefault="00496021">
            <w:pPr>
              <w:rPr>
                <w:ins w:id="28" w:author="哲彬 连" w:date="2024-04-25T18:34:00Z"/>
                <w:rFonts w:ascii="仿宋" w:eastAsia="仿宋" w:hAnsi="仿宋"/>
                <w:color w:val="000000" w:themeColor="text1"/>
              </w:rPr>
            </w:pPr>
            <w:ins w:id="29" w:author="哲彬 连" w:date="2024-04-25T18:31:00Z">
              <w:r w:rsidRPr="00496021">
                <w:rPr>
                  <w:rFonts w:ascii="仿宋" w:eastAsia="仿宋" w:hAnsi="仿宋" w:hint="eastAsia"/>
                  <w:b/>
                  <w:bCs/>
                  <w:color w:val="000000" w:themeColor="text1"/>
                  <w:rPrChange w:id="30" w:author="哲彬 连" w:date="2024-04-25T18:31:00Z">
                    <w:rPr>
                      <w:rFonts w:ascii="仿宋" w:eastAsia="仿宋" w:hAnsi="仿宋" w:hint="eastAsia"/>
                      <w:color w:val="000000" w:themeColor="text1"/>
                    </w:rPr>
                  </w:rPrChange>
                </w:rPr>
                <w:t>心愿地点</w:t>
              </w:r>
              <w:r>
                <w:rPr>
                  <w:rFonts w:ascii="仿宋" w:eastAsia="仿宋" w:hAnsi="仿宋" w:hint="eastAsia"/>
                  <w:color w:val="000000" w:themeColor="text1"/>
                </w:rPr>
                <w:t>：用户可以</w:t>
              </w:r>
            </w:ins>
            <w:ins w:id="31" w:author="哲彬 连" w:date="2024-04-25T18:32:00Z">
              <w:r>
                <w:rPr>
                  <w:rFonts w:ascii="仿宋" w:eastAsia="仿宋" w:hAnsi="仿宋" w:hint="eastAsia"/>
                  <w:color w:val="000000" w:themeColor="text1"/>
                </w:rPr>
                <w:t>在地图中添加自己的心愿目的地，</w:t>
              </w:r>
            </w:ins>
            <w:ins w:id="32" w:author="哲彬 连" w:date="2024-04-25T18:34:00Z">
              <w:r>
                <w:rPr>
                  <w:rFonts w:ascii="仿宋" w:eastAsia="仿宋" w:hAnsi="仿宋" w:hint="eastAsia"/>
                  <w:color w:val="000000" w:themeColor="text1"/>
                </w:rPr>
                <w:t>完成心愿后将该地点添加至足迹，</w:t>
              </w:r>
            </w:ins>
            <w:ins w:id="33" w:author="哲彬 连" w:date="2024-04-25T18:33:00Z">
              <w:r>
                <w:rPr>
                  <w:rFonts w:ascii="仿宋" w:eastAsia="仿宋" w:hAnsi="仿宋" w:hint="eastAsia"/>
                  <w:color w:val="000000" w:themeColor="text1"/>
                </w:rPr>
                <w:t>且系统可以</w:t>
              </w:r>
            </w:ins>
            <w:ins w:id="34" w:author="哲彬 连" w:date="2024-04-25T18:34:00Z">
              <w:r>
                <w:rPr>
                  <w:rFonts w:ascii="仿宋" w:eastAsia="仿宋" w:hAnsi="仿宋" w:hint="eastAsia"/>
                  <w:color w:val="000000" w:themeColor="text1"/>
                </w:rPr>
                <w:t>通过一系列算法</w:t>
              </w:r>
            </w:ins>
            <w:ins w:id="35" w:author="哲彬 连" w:date="2024-04-25T18:33:00Z">
              <w:r>
                <w:rPr>
                  <w:rFonts w:ascii="仿宋" w:eastAsia="仿宋" w:hAnsi="仿宋" w:hint="eastAsia"/>
                  <w:color w:val="000000" w:themeColor="text1"/>
                </w:rPr>
                <w:t>精确定位用户当前所在位置并将当前位置添加至足迹</w:t>
              </w:r>
            </w:ins>
            <w:ins w:id="36" w:author="哲彬 连" w:date="2024-04-25T18:34:00Z">
              <w:r>
                <w:rPr>
                  <w:rFonts w:ascii="仿宋" w:eastAsia="仿宋" w:hAnsi="仿宋" w:hint="eastAsia"/>
                  <w:color w:val="000000" w:themeColor="text1"/>
                </w:rPr>
                <w:t>。</w:t>
              </w:r>
            </w:ins>
          </w:p>
          <w:p w14:paraId="0FA4D3A0" w14:textId="77777777" w:rsidR="00496021" w:rsidRDefault="00496021">
            <w:pPr>
              <w:rPr>
                <w:ins w:id="37" w:author="哲彬 连" w:date="2024-04-25T18:34:00Z"/>
                <w:rFonts w:ascii="仿宋" w:eastAsia="仿宋" w:hAnsi="仿宋"/>
                <w:color w:val="000000" w:themeColor="text1"/>
              </w:rPr>
            </w:pPr>
          </w:p>
          <w:p w14:paraId="6CC9116A" w14:textId="6AD8E4D1" w:rsidR="00496021" w:rsidRDefault="00496021">
            <w:pPr>
              <w:rPr>
                <w:ins w:id="38" w:author="哲彬 连" w:date="2024-04-25T18:35:00Z"/>
                <w:rFonts w:ascii="仿宋" w:eastAsia="仿宋" w:hAnsi="仿宋"/>
                <w:color w:val="000000" w:themeColor="text1"/>
              </w:rPr>
            </w:pPr>
            <w:ins w:id="39" w:author="哲彬 连" w:date="2024-04-25T18:34:00Z">
              <w:r w:rsidRPr="00CC15A2">
                <w:rPr>
                  <w:rFonts w:ascii="仿宋" w:eastAsia="仿宋" w:hAnsi="仿宋" w:hint="eastAsia"/>
                  <w:b/>
                  <w:bCs/>
                  <w:color w:val="000000" w:themeColor="text1"/>
                  <w:rPrChange w:id="40" w:author="哲彬 连" w:date="2024-04-25T18:38:00Z">
                    <w:rPr>
                      <w:rFonts w:ascii="仿宋" w:eastAsia="仿宋" w:hAnsi="仿宋" w:hint="eastAsia"/>
                      <w:color w:val="000000" w:themeColor="text1"/>
                    </w:rPr>
                  </w:rPrChange>
                </w:rPr>
                <w:t>控制中心</w:t>
              </w:r>
              <w:r>
                <w:rPr>
                  <w:rFonts w:ascii="仿宋" w:eastAsia="仿宋" w:hAnsi="仿宋" w:hint="eastAsia"/>
                  <w:color w:val="000000" w:themeColor="text1"/>
                </w:rPr>
                <w:t>：该小程序结合硬件头盔</w:t>
              </w:r>
            </w:ins>
            <w:ins w:id="41" w:author="哲彬 连" w:date="2024-04-25T18:35:00Z">
              <w:r>
                <w:rPr>
                  <w:rFonts w:ascii="仿宋" w:eastAsia="仿宋" w:hAnsi="仿宋" w:hint="eastAsia"/>
                  <w:color w:val="000000" w:themeColor="text1"/>
                </w:rPr>
                <w:t>实现了终端控制头盔的效果，且提供了丰富的按键便于用户控制头盔。</w:t>
              </w:r>
            </w:ins>
          </w:p>
          <w:p w14:paraId="1603B599" w14:textId="77777777" w:rsidR="00496021" w:rsidRDefault="00496021">
            <w:pPr>
              <w:rPr>
                <w:ins w:id="42" w:author="哲彬 连" w:date="2024-04-25T18:35:00Z"/>
                <w:rFonts w:ascii="仿宋" w:eastAsia="仿宋" w:hAnsi="仿宋"/>
                <w:color w:val="000000" w:themeColor="text1"/>
              </w:rPr>
            </w:pPr>
          </w:p>
          <w:p w14:paraId="65E5059F" w14:textId="74FB8F75" w:rsidR="00496021" w:rsidRDefault="00496021">
            <w:pPr>
              <w:rPr>
                <w:rFonts w:ascii="仿宋" w:eastAsia="仿宋" w:hAnsi="仿宋" w:hint="eastAsia"/>
                <w:color w:val="000000" w:themeColor="text1"/>
              </w:rPr>
            </w:pPr>
            <w:ins w:id="43" w:author="哲彬 连" w:date="2024-04-25T18:36:00Z">
              <w:r w:rsidRPr="00CC15A2">
                <w:rPr>
                  <w:rFonts w:ascii="仿宋" w:eastAsia="仿宋" w:hAnsi="仿宋" w:hint="eastAsia"/>
                  <w:b/>
                  <w:bCs/>
                  <w:color w:val="000000" w:themeColor="text1"/>
                  <w:rPrChange w:id="44" w:author="哲彬 连" w:date="2024-04-25T18:38:00Z">
                    <w:rPr>
                      <w:rFonts w:ascii="仿宋" w:eastAsia="仿宋" w:hAnsi="仿宋" w:hint="eastAsia"/>
                      <w:color w:val="000000" w:themeColor="text1"/>
                    </w:rPr>
                  </w:rPrChange>
                </w:rPr>
                <w:t>车友圈：</w:t>
              </w:r>
              <w:r>
                <w:rPr>
                  <w:rFonts w:ascii="仿宋" w:eastAsia="仿宋" w:hAnsi="仿宋" w:hint="eastAsia"/>
                  <w:color w:val="000000" w:themeColor="text1"/>
                </w:rPr>
                <w:t>除了以上功能，该小程序还添加了用户和用户之间的互动体验，用户可以将自己的骑行经历和美好瞬间上传至车友圈</w:t>
              </w:r>
            </w:ins>
            <w:ins w:id="45" w:author="哲彬 连" w:date="2024-04-25T18:37:00Z">
              <w:r>
                <w:rPr>
                  <w:rFonts w:ascii="仿宋" w:eastAsia="仿宋" w:hAnsi="仿宋" w:hint="eastAsia"/>
                  <w:color w:val="000000" w:themeColor="text1"/>
                </w:rPr>
                <w:t>，其他用户可以予以点赞和评论，</w:t>
              </w:r>
              <w:r w:rsidR="00CC15A2">
                <w:rPr>
                  <w:rFonts w:ascii="仿宋" w:eastAsia="仿宋" w:hAnsi="仿宋" w:hint="eastAsia"/>
                  <w:color w:val="000000" w:themeColor="text1"/>
                </w:rPr>
                <w:t>提升用户的体验感。</w:t>
              </w:r>
            </w:ins>
          </w:p>
          <w:p w14:paraId="6734B7C5" w14:textId="77777777" w:rsidR="00B3124C" w:rsidDel="00CC15A2" w:rsidRDefault="00B3124C">
            <w:pPr>
              <w:rPr>
                <w:del w:id="46" w:author="哲彬 连" w:date="2024-04-25T18:37:00Z"/>
                <w:rFonts w:ascii="仿宋" w:eastAsia="仿宋" w:hAnsi="仿宋"/>
                <w:color w:val="000000" w:themeColor="text1"/>
              </w:rPr>
            </w:pPr>
          </w:p>
          <w:p w14:paraId="6C7ADB74" w14:textId="77777777" w:rsidR="00B3124C" w:rsidDel="00CC15A2" w:rsidRDefault="00B3124C">
            <w:pPr>
              <w:rPr>
                <w:del w:id="47" w:author="哲彬 连" w:date="2024-04-25T18:37:00Z"/>
                <w:rFonts w:ascii="仿宋" w:eastAsia="仿宋" w:hAnsi="仿宋" w:hint="eastAsia"/>
                <w:color w:val="000000" w:themeColor="text1"/>
              </w:rPr>
            </w:pPr>
          </w:p>
          <w:p w14:paraId="4041D7A5" w14:textId="77777777" w:rsidR="00B3124C" w:rsidDel="00CC15A2" w:rsidRDefault="00B3124C">
            <w:pPr>
              <w:rPr>
                <w:del w:id="48" w:author="哲彬 连" w:date="2024-04-25T18:37:00Z"/>
                <w:rFonts w:ascii="仿宋" w:eastAsia="仿宋" w:hAnsi="仿宋" w:hint="eastAsia"/>
                <w:color w:val="000000" w:themeColor="text1"/>
              </w:rPr>
            </w:pPr>
          </w:p>
          <w:p w14:paraId="38FA9B00" w14:textId="77777777" w:rsidR="00B3124C" w:rsidRDefault="00B3124C">
            <w:pPr>
              <w:rPr>
                <w:rFonts w:ascii="仿宋" w:eastAsia="仿宋" w:hAnsi="仿宋" w:hint="eastAsia"/>
                <w:color w:val="000000" w:themeColor="text1"/>
              </w:rPr>
            </w:pPr>
          </w:p>
        </w:tc>
      </w:tr>
      <w:tr w:rsidR="00B3124C" w14:paraId="108FE0E2" w14:textId="77777777" w:rsidTr="00672C87">
        <w:trPr>
          <w:trHeight w:val="510"/>
          <w:trPrChange w:id="49" w:author="哲彬 连" w:date="2024-04-25T21:20:00Z">
            <w:trPr>
              <w:trHeight w:val="510"/>
            </w:trPr>
          </w:trPrChange>
        </w:trPr>
        <w:tc>
          <w:tcPr>
            <w:tcW w:w="9561" w:type="dxa"/>
            <w:gridSpan w:val="12"/>
            <w:tcPrChange w:id="50" w:author="哲彬 连" w:date="2024-04-25T21:20:00Z">
              <w:tcPr>
                <w:tcW w:w="8359" w:type="dxa"/>
                <w:gridSpan w:val="14"/>
              </w:tcPr>
            </w:tcPrChange>
          </w:tcPr>
          <w:p w14:paraId="691D0270" w14:textId="77777777" w:rsidR="002A6523" w:rsidRDefault="00D10307">
            <w:pPr>
              <w:rPr>
                <w:rFonts w:ascii="仿宋" w:eastAsia="仿宋" w:hAnsi="仿宋"/>
                <w:color w:val="000000" w:themeColor="text1"/>
              </w:rPr>
            </w:pPr>
            <w:r w:rsidRPr="009B1D7E">
              <w:rPr>
                <w:rFonts w:ascii="仿宋" w:eastAsia="仿宋" w:hAnsi="仿宋" w:hint="eastAsia"/>
                <w:color w:val="000000" w:themeColor="text1"/>
              </w:rPr>
              <w:t>特别说明</w:t>
            </w:r>
          </w:p>
          <w:p w14:paraId="3C4C3CC5" w14:textId="3A454F74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  <w:r>
              <w:rPr>
                <w:rFonts w:ascii="仿宋" w:eastAsia="仿宋" w:hAnsi="仿宋"/>
                <w:color w:val="000000" w:themeColor="text1"/>
              </w:rPr>
              <w:t>.</w:t>
            </w:r>
            <w:r>
              <w:rPr>
                <w:rFonts w:ascii="仿宋" w:eastAsia="仿宋" w:hAnsi="仿宋" w:hint="eastAsia"/>
                <w:color w:val="000000" w:themeColor="text1"/>
              </w:rPr>
              <w:t>作品中如有地图，请说明来源，并标注</w:t>
            </w:r>
            <w:r w:rsidR="007D68B1">
              <w:rPr>
                <w:rFonts w:ascii="仿宋" w:eastAsia="仿宋" w:hAnsi="仿宋" w:hint="eastAsia"/>
                <w:color w:val="000000" w:themeColor="text1"/>
              </w:rPr>
              <w:t>有效的</w:t>
            </w:r>
            <w:r>
              <w:rPr>
                <w:rFonts w:ascii="仿宋" w:eastAsia="仿宋" w:hAnsi="仿宋" w:hint="eastAsia"/>
                <w:color w:val="000000" w:themeColor="text1"/>
              </w:rPr>
              <w:t>地图审图号；</w:t>
            </w:r>
          </w:p>
          <w:p w14:paraId="53C42FFA" w14:textId="77777777" w:rsidR="00B3124C" w:rsidRDefault="00D10307" w:rsidP="002A6523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2.</w:t>
            </w:r>
            <w:r>
              <w:rPr>
                <w:rFonts w:ascii="仿宋" w:eastAsia="仿宋" w:hAnsi="仿宋" w:hint="eastAsia"/>
                <w:color w:val="000000" w:themeColor="text1"/>
              </w:rPr>
              <w:t>作品如有前期基础请具体说明，并注明本次参赛的主要工作；</w:t>
            </w:r>
          </w:p>
          <w:p w14:paraId="28716A08" w14:textId="6C5E33DF" w:rsidR="00B3124C" w:rsidRPr="009B1D7E" w:rsidRDefault="00D10307" w:rsidP="002A6523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3.</w:t>
            </w:r>
            <w:r w:rsidRPr="009B1D7E">
              <w:rPr>
                <w:rFonts w:ascii="仿宋" w:eastAsia="仿宋" w:hAnsi="仿宋" w:hint="eastAsia"/>
                <w:color w:val="000000" w:themeColor="text1"/>
              </w:rPr>
              <w:t>作品如使用人工智能辅助工具</w:t>
            </w:r>
            <w:r w:rsidR="002F646A">
              <w:rPr>
                <w:rFonts w:ascii="仿宋" w:eastAsia="仿宋" w:hAnsi="仿宋" w:hint="eastAsia"/>
                <w:color w:val="000000" w:themeColor="text1"/>
              </w:rPr>
              <w:t>（含A</w:t>
            </w:r>
            <w:r w:rsidR="002F646A">
              <w:rPr>
                <w:rFonts w:ascii="仿宋" w:eastAsia="仿宋" w:hAnsi="仿宋"/>
                <w:color w:val="000000" w:themeColor="text1"/>
              </w:rPr>
              <w:t>IGC</w:t>
            </w:r>
            <w:r w:rsidR="002F646A">
              <w:rPr>
                <w:rFonts w:ascii="仿宋" w:eastAsia="仿宋" w:hAnsi="仿宋" w:hint="eastAsia"/>
                <w:color w:val="000000" w:themeColor="text1"/>
              </w:rPr>
              <w:t>）</w:t>
            </w:r>
            <w:r w:rsidRPr="009B1D7E">
              <w:rPr>
                <w:rFonts w:ascii="仿宋" w:eastAsia="仿宋" w:hAnsi="仿宋" w:hint="eastAsia"/>
                <w:color w:val="000000" w:themeColor="text1"/>
              </w:rPr>
              <w:t>进行设计与开发，请具体说明使用人工智能辅助工具的名称、来源及合</w:t>
            </w:r>
            <w:proofErr w:type="gramStart"/>
            <w:r w:rsidRPr="009B1D7E">
              <w:rPr>
                <w:rFonts w:ascii="仿宋" w:eastAsia="仿宋" w:hAnsi="仿宋" w:hint="eastAsia"/>
                <w:color w:val="000000" w:themeColor="text1"/>
              </w:rPr>
              <w:t>规</w:t>
            </w:r>
            <w:proofErr w:type="gramEnd"/>
            <w:r w:rsidRPr="009B1D7E">
              <w:rPr>
                <w:rFonts w:ascii="仿宋" w:eastAsia="仿宋" w:hAnsi="仿宋" w:hint="eastAsia"/>
                <w:color w:val="000000" w:themeColor="text1"/>
              </w:rPr>
              <w:t>性，以及所生成的内容及占整个作品的比例。</w:t>
            </w:r>
          </w:p>
          <w:p w14:paraId="19717B3C" w14:textId="77777777" w:rsidR="00CC15A2" w:rsidRDefault="00CC15A2">
            <w:pPr>
              <w:rPr>
                <w:ins w:id="51" w:author="哲彬 连" w:date="2024-04-25T18:40:00Z"/>
                <w:rFonts w:ascii="仿宋" w:eastAsia="仿宋" w:hAnsi="仿宋"/>
                <w:color w:val="000000" w:themeColor="text1"/>
              </w:rPr>
            </w:pPr>
          </w:p>
          <w:p w14:paraId="21FD7113" w14:textId="0E064709" w:rsidR="00B3124C" w:rsidRDefault="00CC15A2">
            <w:pPr>
              <w:rPr>
                <w:rFonts w:ascii="仿宋" w:eastAsia="仿宋" w:hAnsi="仿宋" w:hint="eastAsia"/>
                <w:color w:val="000000" w:themeColor="text1"/>
              </w:rPr>
            </w:pPr>
            <w:ins w:id="52" w:author="哲彬 连" w:date="2024-04-25T18:40:00Z">
              <w:r>
                <w:rPr>
                  <w:rFonts w:ascii="仿宋" w:eastAsia="仿宋" w:hAnsi="仿宋" w:hint="eastAsia"/>
                  <w:color w:val="000000" w:themeColor="text1"/>
                </w:rPr>
                <w:t>1.该小程序</w:t>
              </w:r>
              <w:proofErr w:type="gramStart"/>
              <w:r>
                <w:rPr>
                  <w:rFonts w:ascii="仿宋" w:eastAsia="仿宋" w:hAnsi="仿宋" w:hint="eastAsia"/>
                  <w:color w:val="000000" w:themeColor="text1"/>
                </w:rPr>
                <w:t>调用腾讯地图</w:t>
              </w:r>
              <w:proofErr w:type="spellStart"/>
              <w:proofErr w:type="gramEnd"/>
              <w:r>
                <w:rPr>
                  <w:rFonts w:ascii="仿宋" w:eastAsia="仿宋" w:hAnsi="仿宋" w:hint="eastAsia"/>
                  <w:color w:val="000000" w:themeColor="text1"/>
                </w:rPr>
                <w:t>api</w:t>
              </w:r>
              <w:proofErr w:type="spellEnd"/>
              <w:r>
                <w:rPr>
                  <w:rFonts w:ascii="仿宋" w:eastAsia="仿宋" w:hAnsi="仿宋" w:hint="eastAsia"/>
                  <w:color w:val="000000" w:themeColor="text1"/>
                </w:rPr>
                <w:t>，审图号（</w:t>
              </w:r>
              <w:r w:rsidRPr="00CC15A2">
                <w:rPr>
                  <w:rFonts w:ascii="仿宋" w:eastAsia="仿宋" w:hAnsi="仿宋" w:hint="eastAsia"/>
                  <w:color w:val="000000" w:themeColor="text1"/>
                  <w:rPrChange w:id="53" w:author="哲彬 连" w:date="2024-04-25T18:40:00Z">
                    <w:rPr>
                      <w:rFonts w:ascii="微软雅黑" w:eastAsia="微软雅黑" w:hAnsi="微软雅黑" w:hint="eastAsia"/>
                      <w:color w:val="111111"/>
                      <w:sz w:val="60"/>
                      <w:szCs w:val="60"/>
                      <w:shd w:val="clear" w:color="auto" w:fill="FFFFFF"/>
                    </w:rPr>
                  </w:rPrChange>
                </w:rPr>
                <w:t>GS (2018)2236</w:t>
              </w:r>
              <w:r>
                <w:rPr>
                  <w:rFonts w:ascii="仿宋" w:eastAsia="仿宋" w:hAnsi="仿宋" w:hint="eastAsia"/>
                  <w:color w:val="000000" w:themeColor="text1"/>
                </w:rPr>
                <w:t>）</w:t>
              </w:r>
            </w:ins>
          </w:p>
          <w:p w14:paraId="12E7BA46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5EE1D722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19072D0A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43578B82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3D0A5686" w14:textId="77777777" w:rsidTr="00672C87">
        <w:trPr>
          <w:trHeight w:val="510"/>
          <w:trPrChange w:id="54" w:author="哲彬 连" w:date="2024-04-25T21:20:00Z">
            <w:trPr>
              <w:trHeight w:val="510"/>
            </w:trPr>
          </w:trPrChange>
        </w:trPr>
        <w:tc>
          <w:tcPr>
            <w:tcW w:w="9561" w:type="dxa"/>
            <w:gridSpan w:val="12"/>
            <w:vAlign w:val="center"/>
            <w:tcPrChange w:id="55" w:author="哲彬 连" w:date="2024-04-25T21:20:00Z">
              <w:tcPr>
                <w:tcW w:w="8359" w:type="dxa"/>
                <w:gridSpan w:val="14"/>
                <w:vAlign w:val="center"/>
              </w:tcPr>
            </w:tcPrChange>
          </w:tcPr>
          <w:p w14:paraId="7AB2EBBB" w14:textId="39B119C7" w:rsidR="00B3124C" w:rsidRDefault="00D10307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作者及其分工比例(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“</w:t>
            </w:r>
            <w:r w:rsidRPr="009F5871">
              <w:rPr>
                <w:rFonts w:ascii="仿宋" w:eastAsia="仿宋" w:hAnsi="仿宋"/>
                <w:b/>
                <w:bCs/>
                <w:color w:val="000000" w:themeColor="text1"/>
              </w:rPr>
              <w:t>姓名</w:t>
            </w:r>
            <w:r w:rsidR="00A53A25">
              <w:rPr>
                <w:rFonts w:ascii="仿宋" w:eastAsia="仿宋" w:hAnsi="仿宋"/>
                <w:b/>
                <w:bCs/>
                <w:color w:val="000000" w:themeColor="text1"/>
              </w:rPr>
              <w:t>1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”</w:t>
            </w:r>
            <w:r w:rsidR="00A53A25">
              <w:rPr>
                <w:rFonts w:ascii="仿宋" w:eastAsia="仿宋" w:hAnsi="仿宋" w:hint="eastAsia"/>
                <w:b/>
                <w:bCs/>
                <w:color w:val="000000" w:themeColor="text1"/>
              </w:rPr>
              <w:t>等</w:t>
            </w:r>
            <w:r w:rsidRPr="009F5871">
              <w:rPr>
                <w:rFonts w:ascii="仿宋" w:eastAsia="仿宋" w:hAnsi="仿宋"/>
                <w:b/>
                <w:bCs/>
                <w:color w:val="000000" w:themeColor="text1"/>
              </w:rPr>
              <w:t>请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替换为作者姓名</w:t>
            </w:r>
            <w:r>
              <w:rPr>
                <w:rFonts w:ascii="仿宋" w:eastAsia="仿宋" w:hAnsi="仿宋" w:hint="eastAsia"/>
                <w:color w:val="000000" w:themeColor="text1"/>
              </w:rPr>
              <w:t>，并按实际作者人数增减，不需要的列可清空；表中</w:t>
            </w:r>
            <w:r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>
              <w:rPr>
                <w:rFonts w:ascii="仿宋" w:eastAsia="仿宋" w:hAnsi="仿宋"/>
                <w:color w:val="000000" w:themeColor="text1"/>
              </w:rPr>
              <w:t>，项目名称可调整</w:t>
            </w:r>
            <w:r>
              <w:rPr>
                <w:rFonts w:ascii="仿宋" w:eastAsia="仿宋" w:hAnsi="仿宋" w:hint="eastAsia"/>
                <w:color w:val="000000" w:themeColor="text1"/>
              </w:rPr>
              <w:t>或增减，可另加行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FA57F7" w14:paraId="108F8E6D" w14:textId="77777777" w:rsidTr="00FA57F7">
        <w:tblPrEx>
          <w:tblPrExChange w:id="56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57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58" w:author="哲彬 连" w:date="2024-04-25T21:21:00Z">
              <w:tcPr>
                <w:tcW w:w="430" w:type="dxa"/>
                <w:vAlign w:val="center"/>
              </w:tcPr>
            </w:tcPrChange>
          </w:tcPr>
          <w:p w14:paraId="50A63A9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项</w:t>
            </w: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目</w:t>
            </w:r>
          </w:p>
        </w:tc>
        <w:tc>
          <w:tcPr>
            <w:tcW w:w="1975" w:type="dxa"/>
            <w:gridSpan w:val="4"/>
            <w:vAlign w:val="center"/>
            <w:tcPrChange w:id="59" w:author="哲彬 连" w:date="2024-04-25T21:21:00Z">
              <w:tcPr>
                <w:tcW w:w="1477" w:type="dxa"/>
                <w:gridSpan w:val="4"/>
                <w:vAlign w:val="center"/>
              </w:tcPr>
            </w:tcPrChange>
          </w:tcPr>
          <w:p w14:paraId="142323AE" w14:textId="3932AF0C" w:rsidR="00B3124C" w:rsidRDefault="00CC15A2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ins w:id="60" w:author="哲彬 连" w:date="2024-04-25T18:41:00Z">
              <w:r>
                <w:rPr>
                  <w:rFonts w:ascii="仿宋" w:eastAsia="仿宋" w:hAnsi="仿宋" w:hint="eastAsia"/>
                  <w:color w:val="000000" w:themeColor="text1"/>
                </w:rPr>
                <w:lastRenderedPageBreak/>
                <w:t>连哲彬</w:t>
              </w:r>
            </w:ins>
            <w:del w:id="61" w:author="哲彬 连" w:date="2024-04-25T18:41:00Z">
              <w:r w:rsidR="00D10307" w:rsidDel="00CC15A2">
                <w:rPr>
                  <w:rFonts w:ascii="仿宋" w:eastAsia="仿宋" w:hAnsi="仿宋" w:hint="eastAsia"/>
                  <w:color w:val="000000" w:themeColor="text1"/>
                </w:rPr>
                <w:delText>姓名1</w:delText>
              </w:r>
            </w:del>
          </w:p>
        </w:tc>
        <w:tc>
          <w:tcPr>
            <w:tcW w:w="1843" w:type="dxa"/>
            <w:gridSpan w:val="2"/>
            <w:vAlign w:val="center"/>
            <w:tcPrChange w:id="62" w:author="哲彬 连" w:date="2024-04-25T21:21:00Z">
              <w:tcPr>
                <w:tcW w:w="1632" w:type="dxa"/>
                <w:gridSpan w:val="4"/>
                <w:vAlign w:val="center"/>
              </w:tcPr>
            </w:tcPrChange>
          </w:tcPr>
          <w:p w14:paraId="231C75BF" w14:textId="459F80BB" w:rsidR="00B3124C" w:rsidRDefault="00CC15A2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ins w:id="63" w:author="哲彬 连" w:date="2024-04-25T18:41:00Z">
              <w:r>
                <w:rPr>
                  <w:rFonts w:ascii="仿宋" w:eastAsia="仿宋" w:hAnsi="仿宋" w:hint="eastAsia"/>
                  <w:color w:val="000000" w:themeColor="text1"/>
                </w:rPr>
                <w:t>郎钰娜</w:t>
              </w:r>
            </w:ins>
            <w:del w:id="64" w:author="哲彬 连" w:date="2024-04-25T18:41:00Z">
              <w:r w:rsidR="00D10307" w:rsidDel="00CC15A2">
                <w:rPr>
                  <w:rFonts w:ascii="仿宋" w:eastAsia="仿宋" w:hAnsi="仿宋" w:hint="eastAsia"/>
                  <w:color w:val="000000" w:themeColor="text1"/>
                </w:rPr>
                <w:delText>姓名2</w:delText>
              </w:r>
            </w:del>
          </w:p>
        </w:tc>
        <w:tc>
          <w:tcPr>
            <w:tcW w:w="1843" w:type="dxa"/>
            <w:gridSpan w:val="2"/>
            <w:vAlign w:val="center"/>
            <w:tcPrChange w:id="65" w:author="哲彬 连" w:date="2024-04-25T21:21:00Z">
              <w:tcPr>
                <w:tcW w:w="1701" w:type="dxa"/>
                <w:vAlign w:val="center"/>
              </w:tcPr>
            </w:tcPrChange>
          </w:tcPr>
          <w:p w14:paraId="15DDE852" w14:textId="5A7EC15B" w:rsidR="00B3124C" w:rsidRDefault="00CC15A2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ins w:id="66" w:author="哲彬 连" w:date="2024-04-25T18:41:00Z">
              <w:r>
                <w:rPr>
                  <w:rFonts w:ascii="仿宋" w:eastAsia="仿宋" w:hAnsi="仿宋" w:hint="eastAsia"/>
                  <w:color w:val="000000" w:themeColor="text1"/>
                </w:rPr>
                <w:t>刘换换</w:t>
              </w:r>
            </w:ins>
            <w:del w:id="67" w:author="哲彬 连" w:date="2024-04-25T18:41:00Z">
              <w:r w:rsidR="00D10307" w:rsidDel="00CC15A2">
                <w:rPr>
                  <w:rFonts w:ascii="仿宋" w:eastAsia="仿宋" w:hAnsi="仿宋" w:hint="eastAsia"/>
                  <w:color w:val="000000" w:themeColor="text1"/>
                </w:rPr>
                <w:delText>姓名3</w:delText>
              </w:r>
            </w:del>
          </w:p>
        </w:tc>
        <w:tc>
          <w:tcPr>
            <w:tcW w:w="1842" w:type="dxa"/>
            <w:gridSpan w:val="2"/>
            <w:vAlign w:val="center"/>
            <w:tcPrChange w:id="68" w:author="哲彬 连" w:date="2024-04-25T21:21:00Z">
              <w:tcPr>
                <w:tcW w:w="2268" w:type="dxa"/>
                <w:gridSpan w:val="3"/>
                <w:vAlign w:val="center"/>
              </w:tcPr>
            </w:tcPrChange>
          </w:tcPr>
          <w:p w14:paraId="7D2653A6" w14:textId="6FB2F025" w:rsidR="00B3124C" w:rsidRDefault="00CC15A2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ins w:id="69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段雅丽</w:t>
              </w:r>
            </w:ins>
          </w:p>
        </w:tc>
        <w:tc>
          <w:tcPr>
            <w:tcW w:w="1628" w:type="dxa"/>
            <w:vAlign w:val="center"/>
            <w:tcPrChange w:id="70" w:author="哲彬 连" w:date="2024-04-25T21:21:00Z">
              <w:tcPr>
                <w:tcW w:w="2053" w:type="dxa"/>
                <w:vAlign w:val="center"/>
              </w:tcPr>
            </w:tcPrChange>
          </w:tcPr>
          <w:p w14:paraId="4263FA8B" w14:textId="5053ADBD" w:rsidR="00B3124C" w:rsidRDefault="00CC15A2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ins w:id="71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牛一为</w:t>
              </w:r>
            </w:ins>
          </w:p>
        </w:tc>
      </w:tr>
      <w:tr w:rsidR="00FA57F7" w14:paraId="179B709A" w14:textId="77777777" w:rsidTr="00FA57F7">
        <w:tblPrEx>
          <w:tblPrExChange w:id="72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73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74" w:author="哲彬 连" w:date="2024-04-25T21:21:00Z">
              <w:tcPr>
                <w:tcW w:w="430" w:type="dxa"/>
                <w:vAlign w:val="center"/>
              </w:tcPr>
            </w:tcPrChange>
          </w:tcPr>
          <w:p w14:paraId="6E579C99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975" w:type="dxa"/>
            <w:gridSpan w:val="4"/>
            <w:vAlign w:val="center"/>
            <w:tcPrChange w:id="75" w:author="哲彬 连" w:date="2024-04-25T21:21:00Z">
              <w:tcPr>
                <w:tcW w:w="1477" w:type="dxa"/>
                <w:gridSpan w:val="4"/>
                <w:vAlign w:val="center"/>
              </w:tcPr>
            </w:tcPrChange>
          </w:tcPr>
          <w:p w14:paraId="321F91D8" w14:textId="71C2F0F2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76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50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77" w:author="哲彬 连" w:date="2024-04-25T21:21:00Z">
              <w:tcPr>
                <w:tcW w:w="1632" w:type="dxa"/>
                <w:gridSpan w:val="4"/>
                <w:vAlign w:val="center"/>
              </w:tcPr>
            </w:tcPrChange>
          </w:tcPr>
          <w:p w14:paraId="002AD37B" w14:textId="1497CE66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78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79" w:author="哲彬 连" w:date="2024-04-25T21:21:00Z">
              <w:tcPr>
                <w:tcW w:w="1701" w:type="dxa"/>
                <w:vAlign w:val="center"/>
              </w:tcPr>
            </w:tcPrChange>
          </w:tcPr>
          <w:p w14:paraId="05FFB828" w14:textId="6145592A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80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2" w:type="dxa"/>
            <w:gridSpan w:val="2"/>
            <w:vAlign w:val="center"/>
            <w:tcPrChange w:id="81" w:author="哲彬 连" w:date="2024-04-25T21:21:00Z">
              <w:tcPr>
                <w:tcW w:w="2268" w:type="dxa"/>
                <w:gridSpan w:val="3"/>
                <w:vAlign w:val="center"/>
              </w:tcPr>
            </w:tcPrChange>
          </w:tcPr>
          <w:p w14:paraId="3E4878ED" w14:textId="067E9A69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82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ins w:id="83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  <w:tc>
          <w:tcPr>
            <w:tcW w:w="1628" w:type="dxa"/>
            <w:vAlign w:val="center"/>
            <w:tcPrChange w:id="84" w:author="哲彬 连" w:date="2024-04-25T21:21:00Z">
              <w:tcPr>
                <w:tcW w:w="2053" w:type="dxa"/>
                <w:vAlign w:val="center"/>
              </w:tcPr>
            </w:tcPrChange>
          </w:tcPr>
          <w:p w14:paraId="7D53EC41" w14:textId="692ED57A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85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ins w:id="86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</w:tr>
      <w:tr w:rsidR="00FA57F7" w14:paraId="154374F5" w14:textId="77777777" w:rsidTr="00FA57F7">
        <w:tblPrEx>
          <w:tblPrExChange w:id="87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88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89" w:author="哲彬 连" w:date="2024-04-25T21:21:00Z">
              <w:tcPr>
                <w:tcW w:w="430" w:type="dxa"/>
                <w:vAlign w:val="center"/>
              </w:tcPr>
            </w:tcPrChange>
          </w:tcPr>
          <w:p w14:paraId="413B888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975" w:type="dxa"/>
            <w:gridSpan w:val="4"/>
            <w:vAlign w:val="center"/>
            <w:tcPrChange w:id="90" w:author="哲彬 连" w:date="2024-04-25T21:21:00Z">
              <w:tcPr>
                <w:tcW w:w="1477" w:type="dxa"/>
                <w:gridSpan w:val="4"/>
                <w:vAlign w:val="center"/>
              </w:tcPr>
            </w:tcPrChange>
          </w:tcPr>
          <w:p w14:paraId="23F09E6C" w14:textId="6B2974D8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91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30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92" w:author="哲彬 连" w:date="2024-04-25T21:21:00Z">
              <w:tcPr>
                <w:tcW w:w="1632" w:type="dxa"/>
                <w:gridSpan w:val="4"/>
                <w:vAlign w:val="center"/>
              </w:tcPr>
            </w:tcPrChange>
          </w:tcPr>
          <w:p w14:paraId="60FA5BBD" w14:textId="46E62EF6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93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94" w:author="哲彬 连" w:date="2024-04-25T21:21:00Z">
              <w:tcPr>
                <w:tcW w:w="1701" w:type="dxa"/>
                <w:vAlign w:val="center"/>
              </w:tcPr>
            </w:tcPrChange>
          </w:tcPr>
          <w:p w14:paraId="7F9E5EF0" w14:textId="0C59732E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95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2" w:type="dxa"/>
            <w:gridSpan w:val="2"/>
            <w:vAlign w:val="center"/>
            <w:tcPrChange w:id="96" w:author="哲彬 连" w:date="2024-04-25T21:21:00Z">
              <w:tcPr>
                <w:tcW w:w="2268" w:type="dxa"/>
                <w:gridSpan w:val="3"/>
                <w:vAlign w:val="center"/>
              </w:tcPr>
            </w:tcPrChange>
          </w:tcPr>
          <w:p w14:paraId="79AD11FF" w14:textId="7DEA2AFB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97" w:author="哲彬 连" w:date="2024-04-25T18:42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ins w:id="98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  <w:tc>
          <w:tcPr>
            <w:tcW w:w="1628" w:type="dxa"/>
            <w:vAlign w:val="center"/>
            <w:tcPrChange w:id="99" w:author="哲彬 连" w:date="2024-04-25T21:21:00Z">
              <w:tcPr>
                <w:tcW w:w="2053" w:type="dxa"/>
                <w:vAlign w:val="center"/>
              </w:tcPr>
            </w:tcPrChange>
          </w:tcPr>
          <w:p w14:paraId="7F986ABB" w14:textId="4FD185DE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00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ins w:id="101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</w:tr>
      <w:tr w:rsidR="00FA57F7" w14:paraId="0764F91F" w14:textId="77777777" w:rsidTr="00FA57F7">
        <w:tblPrEx>
          <w:tblPrExChange w:id="102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103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104" w:author="哲彬 连" w:date="2024-04-25T21:21:00Z">
              <w:tcPr>
                <w:tcW w:w="430" w:type="dxa"/>
                <w:vAlign w:val="center"/>
              </w:tcPr>
            </w:tcPrChange>
          </w:tcPr>
          <w:p w14:paraId="57EA999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</w:rPr>
              <w:t>竞品分析</w:t>
            </w:r>
            <w:proofErr w:type="gramEnd"/>
          </w:p>
        </w:tc>
        <w:tc>
          <w:tcPr>
            <w:tcW w:w="1975" w:type="dxa"/>
            <w:gridSpan w:val="4"/>
            <w:vAlign w:val="center"/>
            <w:tcPrChange w:id="105" w:author="哲彬 连" w:date="2024-04-25T21:21:00Z">
              <w:tcPr>
                <w:tcW w:w="1477" w:type="dxa"/>
                <w:gridSpan w:val="4"/>
                <w:vAlign w:val="center"/>
              </w:tcPr>
            </w:tcPrChange>
          </w:tcPr>
          <w:p w14:paraId="5E124337" w14:textId="7AB22E43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06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107" w:author="哲彬 连" w:date="2024-04-25T21:21:00Z">
              <w:tcPr>
                <w:tcW w:w="1632" w:type="dxa"/>
                <w:gridSpan w:val="4"/>
                <w:vAlign w:val="center"/>
              </w:tcPr>
            </w:tcPrChange>
          </w:tcPr>
          <w:p w14:paraId="7DA97243" w14:textId="2DEA8B83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08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109" w:author="哲彬 连" w:date="2024-04-25T21:21:00Z">
              <w:tcPr>
                <w:tcW w:w="1701" w:type="dxa"/>
                <w:vAlign w:val="center"/>
              </w:tcPr>
            </w:tcPrChange>
          </w:tcPr>
          <w:p w14:paraId="68917A02" w14:textId="75A5470B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10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2" w:type="dxa"/>
            <w:gridSpan w:val="2"/>
            <w:vAlign w:val="center"/>
            <w:tcPrChange w:id="111" w:author="哲彬 连" w:date="2024-04-25T21:21:00Z">
              <w:tcPr>
                <w:tcW w:w="2268" w:type="dxa"/>
                <w:gridSpan w:val="3"/>
                <w:vAlign w:val="center"/>
              </w:tcPr>
            </w:tcPrChange>
          </w:tcPr>
          <w:p w14:paraId="3002A0BA" w14:textId="6400CA61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12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ins w:id="113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  <w:tc>
          <w:tcPr>
            <w:tcW w:w="1628" w:type="dxa"/>
            <w:vAlign w:val="center"/>
            <w:tcPrChange w:id="114" w:author="哲彬 连" w:date="2024-04-25T21:21:00Z">
              <w:tcPr>
                <w:tcW w:w="2053" w:type="dxa"/>
                <w:vAlign w:val="center"/>
              </w:tcPr>
            </w:tcPrChange>
          </w:tcPr>
          <w:p w14:paraId="6FDCDF07" w14:textId="12EBE179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15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30</w:t>
              </w:r>
            </w:ins>
            <w:ins w:id="116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</w:tr>
      <w:tr w:rsidR="00FA57F7" w14:paraId="0A2D2A74" w14:textId="77777777" w:rsidTr="00FA57F7">
        <w:tblPrEx>
          <w:tblPrExChange w:id="117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118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119" w:author="哲彬 连" w:date="2024-04-25T21:21:00Z">
              <w:tcPr>
                <w:tcW w:w="430" w:type="dxa"/>
                <w:vAlign w:val="center"/>
              </w:tcPr>
            </w:tcPrChange>
          </w:tcPr>
          <w:p w14:paraId="47B5CB3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方案设计</w:t>
            </w:r>
          </w:p>
        </w:tc>
        <w:tc>
          <w:tcPr>
            <w:tcW w:w="1975" w:type="dxa"/>
            <w:gridSpan w:val="4"/>
            <w:vAlign w:val="center"/>
            <w:tcPrChange w:id="120" w:author="哲彬 连" w:date="2024-04-25T21:21:00Z">
              <w:tcPr>
                <w:tcW w:w="1477" w:type="dxa"/>
                <w:gridSpan w:val="4"/>
                <w:vAlign w:val="center"/>
              </w:tcPr>
            </w:tcPrChange>
          </w:tcPr>
          <w:p w14:paraId="2440E1BB" w14:textId="4E942138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21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40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122" w:author="哲彬 连" w:date="2024-04-25T21:21:00Z">
              <w:tcPr>
                <w:tcW w:w="1632" w:type="dxa"/>
                <w:gridSpan w:val="4"/>
                <w:vAlign w:val="center"/>
              </w:tcPr>
            </w:tcPrChange>
          </w:tcPr>
          <w:p w14:paraId="68208EFC" w14:textId="2720AB50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23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124" w:author="哲彬 连" w:date="2024-04-25T21:21:00Z">
              <w:tcPr>
                <w:tcW w:w="1701" w:type="dxa"/>
                <w:vAlign w:val="center"/>
              </w:tcPr>
            </w:tcPrChange>
          </w:tcPr>
          <w:p w14:paraId="441A4166" w14:textId="11E92964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25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2" w:type="dxa"/>
            <w:gridSpan w:val="2"/>
            <w:vAlign w:val="center"/>
            <w:tcPrChange w:id="126" w:author="哲彬 连" w:date="2024-04-25T21:21:00Z">
              <w:tcPr>
                <w:tcW w:w="2268" w:type="dxa"/>
                <w:gridSpan w:val="3"/>
                <w:vAlign w:val="center"/>
              </w:tcPr>
            </w:tcPrChange>
          </w:tcPr>
          <w:p w14:paraId="3E4BB674" w14:textId="7E32BCE0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27" w:author="哲彬 连" w:date="2024-04-25T18:43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ins w:id="128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  <w:tc>
          <w:tcPr>
            <w:tcW w:w="1628" w:type="dxa"/>
            <w:vAlign w:val="center"/>
            <w:tcPrChange w:id="129" w:author="哲彬 连" w:date="2024-04-25T21:21:00Z">
              <w:tcPr>
                <w:tcW w:w="2053" w:type="dxa"/>
                <w:vAlign w:val="center"/>
              </w:tcPr>
            </w:tcPrChange>
          </w:tcPr>
          <w:p w14:paraId="79A35628" w14:textId="66532A39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30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ins w:id="131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</w:tr>
      <w:tr w:rsidR="00FA57F7" w14:paraId="040C4A00" w14:textId="77777777" w:rsidTr="00FA57F7">
        <w:tblPrEx>
          <w:tblPrExChange w:id="132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133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134" w:author="哲彬 连" w:date="2024-04-25T21:21:00Z">
              <w:tcPr>
                <w:tcW w:w="430" w:type="dxa"/>
                <w:vAlign w:val="center"/>
              </w:tcPr>
            </w:tcPrChange>
          </w:tcPr>
          <w:p w14:paraId="01C2699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技术实现</w:t>
            </w:r>
          </w:p>
        </w:tc>
        <w:tc>
          <w:tcPr>
            <w:tcW w:w="1975" w:type="dxa"/>
            <w:gridSpan w:val="4"/>
            <w:vAlign w:val="center"/>
            <w:tcPrChange w:id="135" w:author="哲彬 连" w:date="2024-04-25T21:21:00Z">
              <w:tcPr>
                <w:tcW w:w="1477" w:type="dxa"/>
                <w:gridSpan w:val="4"/>
                <w:vAlign w:val="center"/>
              </w:tcPr>
            </w:tcPrChange>
          </w:tcPr>
          <w:p w14:paraId="1A59FB09" w14:textId="309AD6F3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36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60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137" w:author="哲彬 连" w:date="2024-04-25T21:21:00Z">
              <w:tcPr>
                <w:tcW w:w="1632" w:type="dxa"/>
                <w:gridSpan w:val="4"/>
                <w:vAlign w:val="center"/>
              </w:tcPr>
            </w:tcPrChange>
          </w:tcPr>
          <w:p w14:paraId="090043B2" w14:textId="17CFA93D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38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139" w:author="哲彬 连" w:date="2024-04-25T21:21:00Z">
              <w:tcPr>
                <w:tcW w:w="1701" w:type="dxa"/>
                <w:vAlign w:val="center"/>
              </w:tcPr>
            </w:tcPrChange>
          </w:tcPr>
          <w:p w14:paraId="6A31A95A" w14:textId="085BBA51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40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2" w:type="dxa"/>
            <w:gridSpan w:val="2"/>
            <w:vAlign w:val="center"/>
            <w:tcPrChange w:id="141" w:author="哲彬 连" w:date="2024-04-25T21:21:00Z">
              <w:tcPr>
                <w:tcW w:w="2268" w:type="dxa"/>
                <w:gridSpan w:val="3"/>
                <w:vAlign w:val="center"/>
              </w:tcPr>
            </w:tcPrChange>
          </w:tcPr>
          <w:p w14:paraId="0E3AC98D" w14:textId="13BE2803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42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ins w:id="143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  <w:tc>
          <w:tcPr>
            <w:tcW w:w="1628" w:type="dxa"/>
            <w:vAlign w:val="center"/>
            <w:tcPrChange w:id="144" w:author="哲彬 连" w:date="2024-04-25T21:21:00Z">
              <w:tcPr>
                <w:tcW w:w="2053" w:type="dxa"/>
                <w:vAlign w:val="center"/>
              </w:tcPr>
            </w:tcPrChange>
          </w:tcPr>
          <w:p w14:paraId="0052D043" w14:textId="342F2C6F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45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ins w:id="146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</w:tr>
      <w:tr w:rsidR="00FA57F7" w14:paraId="0A5BFB31" w14:textId="77777777" w:rsidTr="00FA57F7">
        <w:tblPrEx>
          <w:tblPrExChange w:id="147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148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149" w:author="哲彬 连" w:date="2024-04-25T21:21:00Z">
              <w:tcPr>
                <w:tcW w:w="430" w:type="dxa"/>
                <w:vAlign w:val="center"/>
              </w:tcPr>
            </w:tcPrChange>
          </w:tcPr>
          <w:p w14:paraId="667F833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文献阅读</w:t>
            </w:r>
          </w:p>
        </w:tc>
        <w:tc>
          <w:tcPr>
            <w:tcW w:w="1975" w:type="dxa"/>
            <w:gridSpan w:val="4"/>
            <w:vAlign w:val="center"/>
            <w:tcPrChange w:id="150" w:author="哲彬 连" w:date="2024-04-25T21:21:00Z">
              <w:tcPr>
                <w:tcW w:w="1477" w:type="dxa"/>
                <w:gridSpan w:val="4"/>
                <w:vAlign w:val="center"/>
              </w:tcPr>
            </w:tcPrChange>
          </w:tcPr>
          <w:p w14:paraId="44D8E8EB" w14:textId="4AB4DF73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51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10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152" w:author="哲彬 连" w:date="2024-04-25T21:21:00Z">
              <w:tcPr>
                <w:tcW w:w="1632" w:type="dxa"/>
                <w:gridSpan w:val="4"/>
                <w:vAlign w:val="center"/>
              </w:tcPr>
            </w:tcPrChange>
          </w:tcPr>
          <w:p w14:paraId="506C6B91" w14:textId="682A115F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53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vAlign w:val="center"/>
            <w:tcPrChange w:id="154" w:author="哲彬 连" w:date="2024-04-25T21:21:00Z">
              <w:tcPr>
                <w:tcW w:w="1701" w:type="dxa"/>
                <w:vAlign w:val="center"/>
              </w:tcPr>
            </w:tcPrChange>
          </w:tcPr>
          <w:p w14:paraId="6A677E9A" w14:textId="225B21AB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55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2" w:type="dxa"/>
            <w:gridSpan w:val="2"/>
            <w:vAlign w:val="center"/>
            <w:tcPrChange w:id="156" w:author="哲彬 连" w:date="2024-04-25T21:21:00Z">
              <w:tcPr>
                <w:tcW w:w="2268" w:type="dxa"/>
                <w:gridSpan w:val="3"/>
                <w:vAlign w:val="center"/>
              </w:tcPr>
            </w:tcPrChange>
          </w:tcPr>
          <w:p w14:paraId="1F70CD7D" w14:textId="61AF251A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57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30</w:t>
              </w:r>
            </w:ins>
            <w:ins w:id="158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  <w:tc>
          <w:tcPr>
            <w:tcW w:w="1628" w:type="dxa"/>
            <w:vAlign w:val="center"/>
            <w:tcPrChange w:id="159" w:author="哲彬 连" w:date="2024-04-25T21:21:00Z">
              <w:tcPr>
                <w:tcW w:w="2053" w:type="dxa"/>
                <w:vAlign w:val="center"/>
              </w:tcPr>
            </w:tcPrChange>
          </w:tcPr>
          <w:p w14:paraId="4587EB55" w14:textId="42C59B79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60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ins w:id="161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</w:tr>
      <w:tr w:rsidR="00FA57F7" w14:paraId="4FC76CE3" w14:textId="77777777" w:rsidTr="00FA57F7">
        <w:tblPrEx>
          <w:tblPrExChange w:id="162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163" w:author="哲彬 连" w:date="2024-04-25T21:21:00Z">
            <w:trPr>
              <w:trHeight w:val="510"/>
            </w:trPr>
          </w:trPrChange>
        </w:trPr>
        <w:tc>
          <w:tcPr>
            <w:tcW w:w="430" w:type="dxa"/>
            <w:tcBorders>
              <w:bottom w:val="single" w:sz="4" w:space="0" w:color="000000"/>
            </w:tcBorders>
            <w:vAlign w:val="center"/>
            <w:tcPrChange w:id="164" w:author="哲彬 连" w:date="2024-04-25T21:21:00Z">
              <w:tcPr>
                <w:tcW w:w="430" w:type="dxa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05C03C14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测试分析</w:t>
            </w:r>
          </w:p>
        </w:tc>
        <w:tc>
          <w:tcPr>
            <w:tcW w:w="1975" w:type="dxa"/>
            <w:gridSpan w:val="4"/>
            <w:tcBorders>
              <w:bottom w:val="single" w:sz="4" w:space="0" w:color="000000"/>
            </w:tcBorders>
            <w:vAlign w:val="center"/>
            <w:tcPrChange w:id="165" w:author="哲彬 连" w:date="2024-04-25T21:21:00Z">
              <w:tcPr>
                <w:tcW w:w="1477" w:type="dxa"/>
                <w:gridSpan w:val="4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3ACD845D" w14:textId="24E34861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66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  <w:vAlign w:val="center"/>
            <w:tcPrChange w:id="167" w:author="哲彬 连" w:date="2024-04-25T21:21:00Z">
              <w:tcPr>
                <w:tcW w:w="1632" w:type="dxa"/>
                <w:gridSpan w:val="4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795BA6FE" w14:textId="777795A5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68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  <w:vAlign w:val="center"/>
            <w:tcPrChange w:id="169" w:author="哲彬 连" w:date="2024-04-25T21:21:00Z">
              <w:tcPr>
                <w:tcW w:w="1701" w:type="dxa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4C225BDA" w14:textId="019EFC8C" w:rsidR="00B3124C" w:rsidRDefault="00CC15A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ins w:id="170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842" w:type="dxa"/>
            <w:gridSpan w:val="2"/>
            <w:vAlign w:val="center"/>
            <w:tcPrChange w:id="171" w:author="哲彬 连" w:date="2024-04-25T21:21:00Z">
              <w:tcPr>
                <w:tcW w:w="2268" w:type="dxa"/>
                <w:gridSpan w:val="3"/>
                <w:vAlign w:val="center"/>
              </w:tcPr>
            </w:tcPrChange>
          </w:tcPr>
          <w:p w14:paraId="5D2AA484" w14:textId="091D8FE9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72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ins w:id="173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  <w:tc>
          <w:tcPr>
            <w:tcW w:w="1628" w:type="dxa"/>
            <w:vAlign w:val="center"/>
            <w:tcPrChange w:id="174" w:author="哲彬 连" w:date="2024-04-25T21:21:00Z">
              <w:tcPr>
                <w:tcW w:w="2053" w:type="dxa"/>
                <w:vAlign w:val="center"/>
              </w:tcPr>
            </w:tcPrChange>
          </w:tcPr>
          <w:p w14:paraId="47F6527D" w14:textId="7D351338" w:rsidR="00B3124C" w:rsidRDefault="00CC15A2">
            <w:pPr>
              <w:ind w:rightChars="116" w:right="244"/>
              <w:jc w:val="right"/>
              <w:rPr>
                <w:rFonts w:ascii="仿宋" w:eastAsia="仿宋" w:hAnsi="仿宋" w:hint="eastAsia"/>
                <w:color w:val="000000" w:themeColor="text1"/>
              </w:rPr>
            </w:pPr>
            <w:ins w:id="175" w:author="哲彬 连" w:date="2024-04-25T18:44:00Z">
              <w:r>
                <w:rPr>
                  <w:rFonts w:ascii="仿宋" w:eastAsia="仿宋" w:hAnsi="仿宋" w:hint="eastAsia"/>
                  <w:color w:val="000000" w:themeColor="text1"/>
                </w:rPr>
                <w:t>20</w:t>
              </w:r>
            </w:ins>
            <w:ins w:id="176" w:author="哲彬 连" w:date="2024-04-25T21:22:00Z">
              <w:r w:rsidR="00FA57F7">
                <w:rPr>
                  <w:rFonts w:ascii="仿宋" w:eastAsia="仿宋" w:hAnsi="仿宋" w:hint="eastAsia"/>
                  <w:color w:val="000000" w:themeColor="text1"/>
                </w:rPr>
                <w:t>%</w:t>
              </w:r>
            </w:ins>
          </w:p>
        </w:tc>
      </w:tr>
      <w:tr w:rsidR="00FA57F7" w14:paraId="2A8C79E0" w14:textId="77777777" w:rsidTr="00FA57F7">
        <w:tblPrEx>
          <w:tblPrExChange w:id="177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178" w:author="哲彬 连" w:date="2024-04-25T21:21:00Z">
            <w:trPr>
              <w:trHeight w:val="510"/>
            </w:trPr>
          </w:trPrChange>
        </w:trPr>
        <w:tc>
          <w:tcPr>
            <w:tcW w:w="430" w:type="dxa"/>
            <w:tcBorders>
              <w:bottom w:val="single" w:sz="4" w:space="0" w:color="000000"/>
            </w:tcBorders>
            <w:vAlign w:val="center"/>
            <w:tcPrChange w:id="179" w:author="哲彬 连" w:date="2024-04-25T21:21:00Z">
              <w:tcPr>
                <w:tcW w:w="430" w:type="dxa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30A91463" w14:textId="77777777" w:rsidR="00B3124C" w:rsidRDefault="00B3124C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975" w:type="dxa"/>
            <w:gridSpan w:val="4"/>
            <w:tcBorders>
              <w:bottom w:val="single" w:sz="4" w:space="0" w:color="000000"/>
            </w:tcBorders>
            <w:vAlign w:val="center"/>
            <w:tcPrChange w:id="180" w:author="哲彬 连" w:date="2024-04-25T21:21:00Z">
              <w:tcPr>
                <w:tcW w:w="1477" w:type="dxa"/>
                <w:gridSpan w:val="4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617FDE39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  <w:vAlign w:val="center"/>
            <w:tcPrChange w:id="181" w:author="哲彬 连" w:date="2024-04-25T21:21:00Z">
              <w:tcPr>
                <w:tcW w:w="1632" w:type="dxa"/>
                <w:gridSpan w:val="4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017D1CC2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  <w:vAlign w:val="center"/>
            <w:tcPrChange w:id="182" w:author="哲彬 连" w:date="2024-04-25T21:21:00Z">
              <w:tcPr>
                <w:tcW w:w="1701" w:type="dxa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37C4EF1B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842" w:type="dxa"/>
            <w:gridSpan w:val="2"/>
            <w:vAlign w:val="center"/>
            <w:tcPrChange w:id="183" w:author="哲彬 连" w:date="2024-04-25T21:21:00Z">
              <w:tcPr>
                <w:tcW w:w="2268" w:type="dxa"/>
                <w:gridSpan w:val="3"/>
                <w:vAlign w:val="center"/>
              </w:tcPr>
            </w:tcPrChange>
          </w:tcPr>
          <w:p w14:paraId="1915B43B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628" w:type="dxa"/>
            <w:vAlign w:val="center"/>
            <w:tcPrChange w:id="184" w:author="哲彬 连" w:date="2024-04-25T21:21:00Z">
              <w:tcPr>
                <w:tcW w:w="2053" w:type="dxa"/>
                <w:vAlign w:val="center"/>
              </w:tcPr>
            </w:tcPrChange>
          </w:tcPr>
          <w:p w14:paraId="70AFFD11" w14:textId="28BB1345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CC15A2" w14:paraId="4F1E618F" w14:textId="77777777" w:rsidTr="00FA57F7">
        <w:trPr>
          <w:trHeight w:val="510"/>
          <w:trPrChange w:id="185" w:author="哲彬 连" w:date="2024-04-25T21:21:00Z">
            <w:trPr>
              <w:trHeight w:val="510"/>
            </w:trPr>
          </w:trPrChange>
        </w:trPr>
        <w:tc>
          <w:tcPr>
            <w:tcW w:w="1011" w:type="dxa"/>
            <w:gridSpan w:val="2"/>
            <w:tcBorders>
              <w:top w:val="single" w:sz="4" w:space="0" w:color="000000"/>
            </w:tcBorders>
            <w:vAlign w:val="center"/>
            <w:tcPrChange w:id="186" w:author="哲彬 连" w:date="2024-04-25T21:21:00Z">
              <w:tcPr>
                <w:tcW w:w="1688" w:type="dxa"/>
                <w:gridSpan w:val="3"/>
                <w:tcBorders>
                  <w:top w:val="single" w:sz="4" w:space="0" w:color="000000"/>
                </w:tcBorders>
                <w:vAlign w:val="center"/>
              </w:tcPr>
            </w:tcPrChange>
          </w:tcPr>
          <w:p w14:paraId="6A2C5439" w14:textId="77777777" w:rsidR="00B3124C" w:rsidRDefault="00D10307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指导教师作用</w:t>
            </w:r>
          </w:p>
        </w:tc>
        <w:tc>
          <w:tcPr>
            <w:tcW w:w="8550" w:type="dxa"/>
            <w:gridSpan w:val="10"/>
            <w:tcBorders>
              <w:top w:val="single" w:sz="4" w:space="0" w:color="000000"/>
            </w:tcBorders>
            <w:vAlign w:val="center"/>
            <w:tcPrChange w:id="187" w:author="哲彬 连" w:date="2024-04-25T21:21:00Z">
              <w:tcPr>
                <w:tcW w:w="6671" w:type="dxa"/>
                <w:gridSpan w:val="11"/>
                <w:tcBorders>
                  <w:top w:val="single" w:sz="4" w:space="0" w:color="000000"/>
                </w:tcBorders>
                <w:vAlign w:val="center"/>
              </w:tcPr>
            </w:tcPrChange>
          </w:tcPr>
          <w:p w14:paraId="41A80458" w14:textId="05BBDBD0" w:rsidR="00B3124C" w:rsidRDefault="00CC15A2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ins w:id="188" w:author="哲彬 连" w:date="2024-04-25T18:45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189" w:author="哲彬 连" w:date="2024-04-25T18:45:00Z">
              <w:r w:rsidR="00D10307" w:rsidDel="00CC15A2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 w:rsidR="002A6523"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创意 □理论指导 </w:t>
            </w:r>
            <w:ins w:id="190" w:author="哲彬 连" w:date="2024-04-25T18:45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191" w:author="哲彬 连" w:date="2024-04-25T18:45:00Z">
              <w:r w:rsidR="00D10307" w:rsidDel="00CC15A2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技术方案 </w:t>
            </w:r>
            <w:ins w:id="192" w:author="哲彬 连" w:date="2024-04-25T18:45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193" w:author="哲彬 连" w:date="2024-04-25T18:45:00Z">
              <w:r w:rsidR="00D10307" w:rsidDel="00CC15A2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实验场地 </w:t>
            </w:r>
            <w:ins w:id="194" w:author="哲彬 连" w:date="2024-04-25T18:45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195" w:author="哲彬 连" w:date="2024-04-25T18:45:00Z">
              <w:r w:rsidR="00D10307" w:rsidDel="00CC15A2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硬件资源 </w:t>
            </w:r>
          </w:p>
          <w:p w14:paraId="65BB848D" w14:textId="5D61BFE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□数据提供 </w:t>
            </w:r>
            <w:ins w:id="196" w:author="哲彬 连" w:date="2024-04-25T18:45:00Z">
              <w:r w:rsidR="00CC15A2"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197" w:author="哲彬 连" w:date="2024-04-25T18:45:00Z">
              <w:r w:rsidDel="00CC15A2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后勤支持 □宣讲通知 </w:t>
            </w:r>
            <w:ins w:id="198" w:author="哲彬 连" w:date="2024-04-25T18:45:00Z">
              <w:r w:rsidR="00CC15A2"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199" w:author="哲彬 连" w:date="2024-04-25T18:45:00Z">
              <w:r w:rsidDel="00CC15A2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组织协调 </w:t>
            </w:r>
            <w:ins w:id="200" w:author="哲彬 连" w:date="2024-04-25T18:45:00Z">
              <w:r w:rsidR="00CC15A2"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01" w:author="哲彬 连" w:date="2024-04-25T18:45:00Z">
              <w:r w:rsidDel="00CC15A2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>
              <w:rPr>
                <w:rFonts w:ascii="仿宋" w:eastAsia="仿宋" w:hAnsi="仿宋" w:hint="eastAsia"/>
                <w:smallCaps/>
                <w:color w:val="000000" w:themeColor="text1"/>
              </w:rPr>
              <w:t>经费支持</w:t>
            </w:r>
          </w:p>
          <w:p w14:paraId="65D8F43B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CC15A2" w14:paraId="41F8F739" w14:textId="77777777" w:rsidTr="00FA57F7">
        <w:trPr>
          <w:trHeight w:val="510"/>
          <w:trPrChange w:id="202" w:author="哲彬 连" w:date="2024-04-25T21:21:00Z">
            <w:trPr>
              <w:trHeight w:val="510"/>
            </w:trPr>
          </w:trPrChange>
        </w:trPr>
        <w:tc>
          <w:tcPr>
            <w:tcW w:w="1011" w:type="dxa"/>
            <w:gridSpan w:val="2"/>
            <w:vAlign w:val="center"/>
            <w:tcPrChange w:id="203" w:author="哲彬 连" w:date="2024-04-25T21:21:00Z">
              <w:tcPr>
                <w:tcW w:w="1688" w:type="dxa"/>
                <w:gridSpan w:val="3"/>
                <w:vAlign w:val="center"/>
              </w:tcPr>
            </w:tcPrChange>
          </w:tcPr>
          <w:p w14:paraId="5B919AE4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8550" w:type="dxa"/>
            <w:gridSpan w:val="10"/>
            <w:vAlign w:val="center"/>
            <w:tcPrChange w:id="204" w:author="哲彬 连" w:date="2024-04-25T21:21:00Z">
              <w:tcPr>
                <w:tcW w:w="6671" w:type="dxa"/>
                <w:gridSpan w:val="11"/>
                <w:vAlign w:val="center"/>
              </w:tcPr>
            </w:tcPrChange>
          </w:tcPr>
          <w:p w14:paraId="7BF004E6" w14:textId="5E82198A" w:rsidR="00B3124C" w:rsidRDefault="00CC15A2">
            <w:pPr>
              <w:rPr>
                <w:rFonts w:ascii="仿宋" w:eastAsia="仿宋" w:hAnsi="仿宋"/>
                <w:color w:val="000000" w:themeColor="text1"/>
              </w:rPr>
            </w:pPr>
            <w:ins w:id="205" w:author="哲彬 连" w:date="2024-04-25T18:45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06" w:author="哲彬 连" w:date="2024-04-25T18:45:00Z">
              <w:r w:rsidR="00D10307" w:rsidDel="00CC15A2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="00D10307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="00D10307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D10307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CC15A2" w14:paraId="79BB5569" w14:textId="77777777" w:rsidTr="00FA57F7">
        <w:trPr>
          <w:trHeight w:val="510"/>
          <w:trPrChange w:id="207" w:author="哲彬 连" w:date="2024-04-25T21:21:00Z">
            <w:trPr>
              <w:trHeight w:val="510"/>
            </w:trPr>
          </w:trPrChange>
        </w:trPr>
        <w:tc>
          <w:tcPr>
            <w:tcW w:w="1011" w:type="dxa"/>
            <w:gridSpan w:val="2"/>
            <w:vAlign w:val="center"/>
            <w:tcPrChange w:id="208" w:author="哲彬 连" w:date="2024-04-25T21:21:00Z">
              <w:tcPr>
                <w:tcW w:w="1688" w:type="dxa"/>
                <w:gridSpan w:val="3"/>
                <w:vAlign w:val="center"/>
              </w:tcPr>
            </w:tcPrChange>
          </w:tcPr>
          <w:p w14:paraId="07310F5E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8550" w:type="dxa"/>
            <w:gridSpan w:val="10"/>
            <w:vAlign w:val="center"/>
            <w:tcPrChange w:id="209" w:author="哲彬 连" w:date="2024-04-25T21:21:00Z">
              <w:tcPr>
                <w:tcW w:w="6671" w:type="dxa"/>
                <w:gridSpan w:val="11"/>
                <w:vAlign w:val="center"/>
              </w:tcPr>
            </w:tcPrChange>
          </w:tcPr>
          <w:p w14:paraId="00272B78" w14:textId="0EA6AE2E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ins w:id="210" w:author="哲彬 连" w:date="2024-04-25T18:45:00Z">
              <w:r w:rsidR="00CC15A2"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11" w:author="哲彬 连" w:date="2024-04-25T18:45:00Z">
              <w:r w:rsidDel="00CC15A2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>
              <w:rPr>
                <w:rFonts w:ascii="仿宋" w:eastAsia="仿宋" w:hAnsi="仿宋" w:hint="eastAsia"/>
                <w:smallCaps/>
                <w:color w:val="000000" w:themeColor="text1"/>
              </w:rPr>
              <w:t>iOS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CC15A2" w14:paraId="02086CFF" w14:textId="77777777" w:rsidTr="00FA57F7">
        <w:trPr>
          <w:trHeight w:val="1226"/>
          <w:trPrChange w:id="212" w:author="哲彬 连" w:date="2024-04-25T21:21:00Z">
            <w:trPr>
              <w:trHeight w:val="1226"/>
            </w:trPr>
          </w:trPrChange>
        </w:trPr>
        <w:tc>
          <w:tcPr>
            <w:tcW w:w="1011" w:type="dxa"/>
            <w:gridSpan w:val="2"/>
            <w:vAlign w:val="center"/>
            <w:tcPrChange w:id="213" w:author="哲彬 连" w:date="2024-04-25T21:21:00Z">
              <w:tcPr>
                <w:tcW w:w="1688" w:type="dxa"/>
                <w:gridSpan w:val="3"/>
                <w:vAlign w:val="center"/>
              </w:tcPr>
            </w:tcPrChange>
          </w:tcPr>
          <w:p w14:paraId="22C88D8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开发制作工具</w:t>
            </w:r>
          </w:p>
        </w:tc>
        <w:tc>
          <w:tcPr>
            <w:tcW w:w="8550" w:type="dxa"/>
            <w:gridSpan w:val="10"/>
            <w:vAlign w:val="center"/>
            <w:tcPrChange w:id="214" w:author="哲彬 连" w:date="2024-04-25T21:21:00Z">
              <w:tcPr>
                <w:tcW w:w="6671" w:type="dxa"/>
                <w:gridSpan w:val="11"/>
                <w:vAlign w:val="center"/>
              </w:tcPr>
            </w:tcPrChange>
          </w:tcPr>
          <w:p w14:paraId="02EABAAF" w14:textId="2D4FFED7" w:rsidR="00B3124C" w:rsidRDefault="00CC15A2">
            <w:pPr>
              <w:rPr>
                <w:rFonts w:ascii="仿宋" w:eastAsia="仿宋" w:hAnsi="仿宋" w:hint="eastAsia"/>
                <w:smallCaps/>
                <w:color w:val="000000" w:themeColor="text1"/>
              </w:rPr>
            </w:pPr>
            <w:proofErr w:type="gramStart"/>
            <w:ins w:id="215" w:author="哲彬 连" w:date="2024-04-25T18:45:00Z">
              <w:r>
                <w:rPr>
                  <w:rFonts w:ascii="仿宋" w:eastAsia="仿宋" w:hAnsi="仿宋" w:hint="eastAsia"/>
                  <w:smallCaps/>
                  <w:color w:val="000000" w:themeColor="text1"/>
                </w:rPr>
                <w:t>微信</w:t>
              </w:r>
            </w:ins>
            <w:ins w:id="216" w:author="哲彬 连" w:date="2024-04-25T18:46:00Z">
              <w:r>
                <w:rPr>
                  <w:rFonts w:ascii="仿宋" w:eastAsia="仿宋" w:hAnsi="仿宋" w:hint="eastAsia"/>
                  <w:smallCaps/>
                  <w:color w:val="000000" w:themeColor="text1"/>
                </w:rPr>
                <w:t>开发</w:t>
              </w:r>
              <w:proofErr w:type="gramEnd"/>
              <w:r>
                <w:rPr>
                  <w:rFonts w:ascii="仿宋" w:eastAsia="仿宋" w:hAnsi="仿宋" w:hint="eastAsia"/>
                  <w:smallCaps/>
                  <w:color w:val="000000" w:themeColor="text1"/>
                </w:rPr>
                <w:t>者工具、</w:t>
              </w:r>
              <w:r w:rsidRPr="00CC15A2">
                <w:rPr>
                  <w:rFonts w:ascii="仿宋" w:eastAsia="仿宋" w:hAnsi="仿宋"/>
                  <w:smallCaps/>
                  <w:color w:val="000000" w:themeColor="text1"/>
                </w:rPr>
                <w:t>IntelliJ IDEA</w:t>
              </w:r>
              <w:r>
                <w:rPr>
                  <w:rFonts w:ascii="仿宋" w:eastAsia="仿宋" w:hAnsi="仿宋" w:hint="eastAsia"/>
                  <w:smallCaps/>
                  <w:color w:val="000000" w:themeColor="text1"/>
                </w:rPr>
                <w:t>、</w:t>
              </w:r>
              <w:proofErr w:type="spellStart"/>
              <w:r w:rsidRPr="00CC15A2">
                <w:rPr>
                  <w:rFonts w:ascii="仿宋" w:eastAsia="仿宋" w:hAnsi="仿宋"/>
                  <w:smallCaps/>
                  <w:color w:val="000000" w:themeColor="text1"/>
                </w:rPr>
                <w:t>D</w:t>
              </w:r>
              <w:r>
                <w:rPr>
                  <w:rFonts w:ascii="仿宋" w:eastAsia="仿宋" w:hAnsi="仿宋" w:hint="eastAsia"/>
                  <w:smallCaps/>
                  <w:color w:val="000000" w:themeColor="text1"/>
                </w:rPr>
                <w:t>a</w:t>
              </w:r>
              <w:r w:rsidRPr="00CC15A2">
                <w:rPr>
                  <w:rFonts w:ascii="仿宋" w:eastAsia="仿宋" w:hAnsi="仿宋"/>
                  <w:smallCaps/>
                  <w:color w:val="000000" w:themeColor="text1"/>
                </w:rPr>
                <w:t>taGrip</w:t>
              </w:r>
              <w:proofErr w:type="spellEnd"/>
              <w:r>
                <w:rPr>
                  <w:rFonts w:ascii="仿宋" w:eastAsia="仿宋" w:hAnsi="仿宋" w:hint="eastAsia"/>
                  <w:smallCaps/>
                  <w:color w:val="000000" w:themeColor="text1"/>
                </w:rPr>
                <w:t>、</w:t>
              </w:r>
            </w:ins>
            <w:proofErr w:type="spellStart"/>
            <w:ins w:id="217" w:author="哲彬 连" w:date="2024-04-25T18:47:00Z">
              <w:r>
                <w:rPr>
                  <w:rFonts w:ascii="仿宋" w:eastAsia="仿宋" w:hAnsi="仿宋" w:hint="eastAsia"/>
                  <w:smallCaps/>
                  <w:color w:val="000000" w:themeColor="text1"/>
                </w:rPr>
                <w:t>MySql</w:t>
              </w:r>
            </w:ins>
            <w:proofErr w:type="spellEnd"/>
          </w:p>
        </w:tc>
      </w:tr>
      <w:tr w:rsidR="00CC15A2" w14:paraId="0F4E1B59" w14:textId="77777777" w:rsidTr="00FA57F7">
        <w:trPr>
          <w:trHeight w:val="510"/>
          <w:trPrChange w:id="218" w:author="哲彬 连" w:date="2024-04-25T21:21:00Z">
            <w:trPr>
              <w:trHeight w:val="510"/>
            </w:trPr>
          </w:trPrChange>
        </w:trPr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  <w:tcPrChange w:id="219" w:author="哲彬 连" w:date="2024-04-25T21:21:00Z">
              <w:tcPr>
                <w:tcW w:w="1688" w:type="dxa"/>
                <w:gridSpan w:val="3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184A269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参考文献、项</w:t>
            </w: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目或作品(前3项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8550" w:type="dxa"/>
            <w:gridSpan w:val="10"/>
            <w:tcBorders>
              <w:bottom w:val="single" w:sz="4" w:space="0" w:color="000000"/>
            </w:tcBorders>
            <w:vAlign w:val="center"/>
            <w:tcPrChange w:id="220" w:author="哲彬 连" w:date="2024-04-25T21:21:00Z">
              <w:tcPr>
                <w:tcW w:w="6671" w:type="dxa"/>
                <w:gridSpan w:val="11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6FB64E6D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1、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3FEBA84C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4EA4473F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3、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</w:tc>
      </w:tr>
      <w:tr w:rsidR="00CC15A2" w14:paraId="7F30FA38" w14:textId="77777777" w:rsidTr="00FA57F7">
        <w:trPr>
          <w:trHeight w:val="510"/>
          <w:trPrChange w:id="221" w:author="哲彬 连" w:date="2024-04-25T21:21:00Z">
            <w:trPr>
              <w:trHeight w:val="510"/>
            </w:trPr>
          </w:trPrChange>
        </w:trPr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tcPrChange w:id="222" w:author="哲彬 连" w:date="2024-04-25T21:21:00Z">
              <w:tcPr>
                <w:tcW w:w="1688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</w:tcPrChange>
          </w:tcPr>
          <w:p w14:paraId="427BE88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提交内容</w:t>
            </w:r>
          </w:p>
        </w:tc>
        <w:tc>
          <w:tcPr>
            <w:tcW w:w="85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tcPrChange w:id="223" w:author="哲彬 连" w:date="2024-04-25T21:21:00Z">
              <w:tcPr>
                <w:tcW w:w="6671" w:type="dxa"/>
                <w:gridSpan w:val="11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</w:tcPrChange>
          </w:tcPr>
          <w:p w14:paraId="2694F3B7" w14:textId="24CA8940" w:rsidR="00B3124C" w:rsidRDefault="00F80F5C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ins w:id="224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25" w:author="哲彬 连" w:date="2024-04-25T19:06:00Z">
              <w:r w:rsidR="00D10307" w:rsidDel="00F80F5C">
                <w:rPr>
                  <w:rFonts w:ascii="仿宋" w:eastAsia="仿宋" w:hAnsi="仿宋"/>
                  <w:smallCaps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/>
                <w:smallCaps/>
                <w:color w:val="000000" w:themeColor="text1"/>
              </w:rPr>
              <w:t>素材压缩包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  <w:ins w:id="226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27" w:author="哲彬 连" w:date="2024-04-25T19:06:00Z">
              <w:r w:rsidR="00D10307" w:rsidDel="00F80F5C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报告文档 </w:t>
            </w:r>
            <w:ins w:id="228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29" w:author="哲彬 连" w:date="2024-04-25T19:06:00Z">
              <w:r w:rsidR="00D10307" w:rsidDel="00F80F5C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演示视频 </w:t>
            </w:r>
            <w:ins w:id="230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31" w:author="哲彬 连" w:date="2024-04-25T19:06:00Z">
              <w:r w:rsidR="00D10307" w:rsidDel="00F80F5C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P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>PT</w:t>
            </w:r>
            <w:ins w:id="232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33" w:author="哲彬 连" w:date="2024-04-25T19:06:00Z">
              <w:r w:rsidR="00D10307" w:rsidDel="00F80F5C">
                <w:rPr>
                  <w:rFonts w:ascii="仿宋" w:eastAsia="仿宋" w:hAnsi="仿宋"/>
                  <w:smallCaps/>
                  <w:color w:val="000000" w:themeColor="text1"/>
                </w:rPr>
                <w:delText xml:space="preserve"> </w:delText>
              </w:r>
              <w:r w:rsidR="00D10307" w:rsidDel="00F80F5C">
                <w:rPr>
                  <w:rFonts w:ascii="仿宋" w:eastAsia="仿宋" w:hAnsi="仿宋" w:hint="eastAsia"/>
                  <w:smallCaps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源代码 □部署文件 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3B567771" w14:textId="03CE8F4C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□数据集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□模型 </w:t>
            </w:r>
            <w:ins w:id="234" w:author="哲彬 连" w:date="2024-04-25T19:06:00Z">
              <w:r w:rsidR="00F80F5C"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35" w:author="哲彬 连" w:date="2024-04-25T19:06:00Z">
              <w:r w:rsidDel="00F80F5C">
                <w:rPr>
                  <w:rFonts w:ascii="仿宋" w:eastAsia="仿宋" w:hAnsi="仿宋"/>
                  <w:smallCaps/>
                  <w:color w:val="000000" w:themeColor="text1"/>
                </w:rPr>
                <w:delText>□</w:delText>
              </w:r>
            </w:del>
            <w:r w:rsidR="002A6523"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文件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B3124C" w14:paraId="58A6E4C4" w14:textId="77777777" w:rsidTr="00672C87">
        <w:trPr>
          <w:trHeight w:val="476"/>
          <w:trPrChange w:id="236" w:author="哲彬 连" w:date="2024-04-25T21:20:00Z">
            <w:trPr>
              <w:trHeight w:val="476"/>
            </w:trPr>
          </w:trPrChange>
        </w:trPr>
        <w:tc>
          <w:tcPr>
            <w:tcW w:w="9561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  <w:tcPrChange w:id="237" w:author="哲彬 连" w:date="2024-04-25T21:20:00Z">
              <w:tcPr>
                <w:tcW w:w="8359" w:type="dxa"/>
                <w:gridSpan w:val="14"/>
                <w:tcBorders>
                  <w:top w:val="single" w:sz="4" w:space="0" w:color="000000"/>
                  <w:bottom w:val="single" w:sz="4" w:space="0" w:color="000000"/>
                </w:tcBorders>
                <w:vAlign w:val="center"/>
              </w:tcPr>
            </w:tcPrChange>
          </w:tcPr>
          <w:p w14:paraId="14FC443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2CD09312" w14:textId="77777777" w:rsidR="00B3124C" w:rsidRDefault="00D10307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包括必须提交的文件，和其他与本作品开发制作相关的文件；可另加行；可能包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672C87" w14:paraId="71AF8B0C" w14:textId="77777777" w:rsidTr="00FA57F7">
        <w:tblPrEx>
          <w:tblPrExChange w:id="238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239" w:author="哲彬 连" w:date="2024-04-25T21:21:00Z">
            <w:trPr>
              <w:trHeight w:val="510"/>
            </w:trPr>
          </w:trPrChange>
        </w:trPr>
        <w:tc>
          <w:tcPr>
            <w:tcW w:w="430" w:type="dxa"/>
            <w:tcBorders>
              <w:top w:val="single" w:sz="4" w:space="0" w:color="000000"/>
            </w:tcBorders>
            <w:vAlign w:val="center"/>
            <w:tcPrChange w:id="240" w:author="哲彬 连" w:date="2024-04-25T21:21:00Z">
              <w:tcPr>
                <w:tcW w:w="426" w:type="dxa"/>
                <w:tcBorders>
                  <w:top w:val="single" w:sz="4" w:space="0" w:color="000000"/>
                </w:tcBorders>
                <w:vAlign w:val="center"/>
              </w:tcPr>
            </w:tcPrChange>
          </w:tcPr>
          <w:p w14:paraId="15A31B22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2127" w:type="dxa"/>
            <w:gridSpan w:val="5"/>
            <w:tcBorders>
              <w:top w:val="single" w:sz="4" w:space="0" w:color="000000"/>
            </w:tcBorders>
            <w:vAlign w:val="center"/>
            <w:tcPrChange w:id="241" w:author="哲彬 连" w:date="2024-04-25T21:21:00Z">
              <w:tcPr>
                <w:tcW w:w="2129" w:type="dxa"/>
                <w:gridSpan w:val="7"/>
                <w:tcBorders>
                  <w:top w:val="single" w:sz="4" w:space="0" w:color="000000"/>
                </w:tcBorders>
                <w:vAlign w:val="center"/>
              </w:tcPr>
            </w:tcPrChange>
          </w:tcPr>
          <w:p w14:paraId="2D54985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3676" w:type="dxa"/>
            <w:gridSpan w:val="4"/>
            <w:tcBorders>
              <w:top w:val="single" w:sz="4" w:space="0" w:color="000000"/>
            </w:tcBorders>
            <w:vAlign w:val="center"/>
            <w:tcPrChange w:id="242" w:author="哲彬 连" w:date="2024-04-25T21:21:00Z">
              <w:tcPr>
                <w:tcW w:w="3677" w:type="dxa"/>
                <w:gridSpan w:val="4"/>
                <w:tcBorders>
                  <w:top w:val="single" w:sz="4" w:space="0" w:color="000000"/>
                </w:tcBorders>
                <w:vAlign w:val="center"/>
              </w:tcPr>
            </w:tcPrChange>
          </w:tcPr>
          <w:p w14:paraId="2165ACF5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3328" w:type="dxa"/>
            <w:gridSpan w:val="2"/>
            <w:tcBorders>
              <w:top w:val="single" w:sz="4" w:space="0" w:color="000000"/>
            </w:tcBorders>
            <w:vAlign w:val="center"/>
            <w:tcPrChange w:id="243" w:author="哲彬 连" w:date="2024-04-25T21:21:00Z">
              <w:tcPr>
                <w:tcW w:w="3329" w:type="dxa"/>
                <w:gridSpan w:val="2"/>
                <w:tcBorders>
                  <w:top w:val="single" w:sz="4" w:space="0" w:color="000000"/>
                </w:tcBorders>
                <w:vAlign w:val="center"/>
              </w:tcPr>
            </w:tcPrChange>
          </w:tcPr>
          <w:p w14:paraId="54A8FAEF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672C87" w14:paraId="6C756E4D" w14:textId="77777777" w:rsidTr="00FA57F7">
        <w:tblPrEx>
          <w:tblPrExChange w:id="244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245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246" w:author="哲彬 连" w:date="2024-04-25T21:21:00Z">
              <w:tcPr>
                <w:tcW w:w="426" w:type="dxa"/>
                <w:vAlign w:val="center"/>
              </w:tcPr>
            </w:tcPrChange>
          </w:tcPr>
          <w:p w14:paraId="76763E99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2127" w:type="dxa"/>
            <w:gridSpan w:val="5"/>
            <w:vAlign w:val="center"/>
            <w:tcPrChange w:id="247" w:author="哲彬 连" w:date="2024-04-25T21:21:00Z">
              <w:tcPr>
                <w:tcW w:w="2129" w:type="dxa"/>
                <w:gridSpan w:val="7"/>
                <w:vAlign w:val="center"/>
              </w:tcPr>
            </w:tcPrChange>
          </w:tcPr>
          <w:p w14:paraId="314C5B82" w14:textId="4636571A" w:rsidR="00B3124C" w:rsidDel="00F80F5C" w:rsidRDefault="00D10307">
            <w:pPr>
              <w:rPr>
                <w:del w:id="248" w:author="哲彬 连" w:date="2024-04-25T19:03:00Z"/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ins w:id="249" w:author="哲彬 连" w:date="2024-04-25T19:03:00Z">
              <w:r w:rsidR="00F80F5C" w:rsidRPr="00F80F5C">
                <w:rPr>
                  <w:rFonts w:ascii="仿宋" w:eastAsia="仿宋" w:hAnsi="仿宋"/>
                  <w:color w:val="000000" w:themeColor="text1"/>
                </w:rPr>
                <w:t>2024043603-0</w:t>
              </w:r>
            </w:ins>
            <w:ins w:id="250" w:author="哲彬 连" w:date="2024-04-25T19:04:00Z">
              <w:r w:rsidR="00F80F5C">
                <w:rPr>
                  <w:rFonts w:ascii="仿宋" w:eastAsia="仿宋" w:hAnsi="仿宋" w:hint="eastAsia"/>
                  <w:color w:val="000000" w:themeColor="text1"/>
                </w:rPr>
                <w:t>1</w:t>
              </w:r>
            </w:ins>
            <w:ins w:id="251" w:author="哲彬 连" w:date="2024-04-25T19:03:00Z">
              <w:r w:rsidR="00F80F5C" w:rsidRPr="00F80F5C">
                <w:rPr>
                  <w:rFonts w:ascii="仿宋" w:eastAsia="仿宋" w:hAnsi="仿宋"/>
                  <w:color w:val="000000" w:themeColor="text1"/>
                </w:rPr>
                <w:t xml:space="preserve"> </w:t>
              </w:r>
            </w:ins>
            <w:ins w:id="252" w:author="哲彬 连" w:date="2024-04-25T19:05:00Z">
              <w:r w:rsidR="00F80F5C">
                <w:rPr>
                  <w:rFonts w:ascii="仿宋" w:eastAsia="仿宋" w:hAnsi="仿宋" w:hint="eastAsia"/>
                  <w:color w:val="000000" w:themeColor="text1"/>
                </w:rPr>
                <w:t>作品与答辩材料</w:t>
              </w:r>
            </w:ins>
          </w:p>
          <w:p w14:paraId="595F61AB" w14:textId="06DE49B0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del w:id="253" w:author="哲彬 连" w:date="2024-04-25T19:03:00Z">
              <w:r w:rsidDel="00F80F5C">
                <w:rPr>
                  <w:rFonts w:ascii="仿宋" w:eastAsia="仿宋" w:hAnsi="仿宋" w:hint="eastAsia"/>
                  <w:color w:val="000000" w:themeColor="text1"/>
                </w:rPr>
                <w:delText>描述：</w:delText>
              </w:r>
            </w:del>
          </w:p>
        </w:tc>
        <w:tc>
          <w:tcPr>
            <w:tcW w:w="3676" w:type="dxa"/>
            <w:gridSpan w:val="4"/>
            <w:vAlign w:val="center"/>
            <w:tcPrChange w:id="254" w:author="哲彬 连" w:date="2024-04-25T21:21:00Z">
              <w:tcPr>
                <w:tcW w:w="3677" w:type="dxa"/>
                <w:gridSpan w:val="4"/>
                <w:vAlign w:val="center"/>
              </w:tcPr>
            </w:tcPrChange>
          </w:tcPr>
          <w:p w14:paraId="3B32B5FD" w14:textId="7779D916" w:rsidR="00B3124C" w:rsidRDefault="00672C87">
            <w:pPr>
              <w:rPr>
                <w:rFonts w:ascii="仿宋" w:eastAsia="仿宋" w:hAnsi="仿宋"/>
                <w:color w:val="000000" w:themeColor="text1"/>
              </w:rPr>
            </w:pPr>
            <w:ins w:id="255" w:author="哲彬 连" w:date="2024-04-25T21:18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56" w:author="哲彬 连" w:date="2024-04-25T21:18:00Z">
              <w:r w:rsidR="00D10307" w:rsidDel="00672C87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237C6EB9" w14:textId="19034E7B" w:rsidR="00B3124C" w:rsidRDefault="00672C87">
            <w:pPr>
              <w:rPr>
                <w:rFonts w:ascii="仿宋" w:eastAsia="仿宋" w:hAnsi="仿宋"/>
                <w:color w:val="000000" w:themeColor="text1"/>
              </w:rPr>
            </w:pPr>
            <w:ins w:id="257" w:author="哲彬 连" w:date="2024-04-25T21:18:00Z">
              <w:r>
                <w:rPr>
                  <w:rFonts w:ascii="仿宋" w:eastAsia="仿宋" w:hAnsi="仿宋" w:hint="eastAsia"/>
                  <w:color w:val="000000" w:themeColor="text1"/>
                </w:rPr>
                <w:t>□</w:t>
              </w:r>
            </w:ins>
            <w:del w:id="258" w:author="哲彬 连" w:date="2024-04-25T19:04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125818F6" w14:textId="77777777" w:rsidR="00672C87" w:rsidRPr="00672C87" w:rsidRDefault="00672C87" w:rsidP="00672C87">
            <w:pPr>
              <w:rPr>
                <w:ins w:id="259" w:author="哲彬 连" w:date="2024-04-25T21:19:00Z"/>
                <w:rFonts w:ascii="仿宋" w:eastAsia="仿宋" w:hAnsi="仿宋"/>
                <w:color w:val="000000" w:themeColor="text1"/>
                <w:u w:val="single"/>
              </w:rPr>
            </w:pPr>
            <w:ins w:id="260" w:author="哲彬 连" w:date="2024-04-25T21:19:00Z">
              <w:r w:rsidRPr="00672C87">
                <w:rPr>
                  <w:rFonts w:ascii="仿宋" w:eastAsia="仿宋" w:hAnsi="仿宋" w:hint="eastAsia"/>
                  <w:color w:val="000000" w:themeColor="text1"/>
                  <w:u w:val="single"/>
                </w:rPr>
                <w:t>链接：</w:t>
              </w:r>
              <w:r w:rsidRPr="00672C87">
                <w:rPr>
                  <w:rFonts w:ascii="仿宋" w:eastAsia="仿宋" w:hAnsi="仿宋"/>
                  <w:color w:val="000000" w:themeColor="text1"/>
                  <w:u w:val="single"/>
                </w:rPr>
                <w:t xml:space="preserve">https://pan.baidu.com/s/1CMnpFd1hRuTkfpHq3trKLg?pwd=xjyk </w:t>
              </w:r>
            </w:ins>
          </w:p>
          <w:p w14:paraId="77B07171" w14:textId="58C24C23" w:rsidR="00B3124C" w:rsidRDefault="00672C87" w:rsidP="00672C87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ins w:id="261" w:author="哲彬 连" w:date="2024-04-25T21:19:00Z">
              <w:r w:rsidRPr="00672C87">
                <w:rPr>
                  <w:rFonts w:ascii="仿宋" w:eastAsia="仿宋" w:hAnsi="仿宋" w:hint="eastAsia"/>
                  <w:color w:val="000000" w:themeColor="text1"/>
                  <w:u w:val="single"/>
                </w:rPr>
                <w:t>提取码：</w:t>
              </w:r>
              <w:proofErr w:type="spellStart"/>
              <w:r w:rsidRPr="00672C87">
                <w:rPr>
                  <w:rFonts w:ascii="仿宋" w:eastAsia="仿宋" w:hAnsi="仿宋"/>
                  <w:color w:val="000000" w:themeColor="text1"/>
                  <w:u w:val="single"/>
                </w:rPr>
                <w:t>xjyk</w:t>
              </w:r>
            </w:ins>
            <w:proofErr w:type="spellEnd"/>
            <w:del w:id="262" w:author="哲彬 连" w:date="2024-04-25T19:07:00Z">
              <w:r w:rsidR="00D10307" w:rsidDel="0043538A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43538A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43538A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43538A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  <w:delText xml:space="preserve">     </w:delText>
              </w:r>
            </w:del>
            <w:del w:id="263" w:author="哲彬 连" w:date="2024-04-25T19:08:00Z">
              <w:r w:rsidR="00D10307" w:rsidDel="0043538A">
                <w:rPr>
                  <w:rFonts w:ascii="仿宋" w:eastAsia="仿宋" w:hAnsi="仿宋"/>
                  <w:color w:val="000000" w:themeColor="text1"/>
                  <w:u w:val="single"/>
                </w:rPr>
                <w:delText xml:space="preserve"> </w:delText>
              </w:r>
            </w:del>
          </w:p>
        </w:tc>
        <w:tc>
          <w:tcPr>
            <w:tcW w:w="3328" w:type="dxa"/>
            <w:gridSpan w:val="2"/>
            <w:vAlign w:val="center"/>
            <w:tcPrChange w:id="264" w:author="哲彬 连" w:date="2024-04-25T21:21:00Z">
              <w:tcPr>
                <w:tcW w:w="3329" w:type="dxa"/>
                <w:gridSpan w:val="2"/>
                <w:vAlign w:val="center"/>
              </w:tcPr>
            </w:tcPrChange>
          </w:tcPr>
          <w:p w14:paraId="46FCEBC5" w14:textId="367C1BE7" w:rsidR="00B3124C" w:rsidRDefault="00F80F5C">
            <w:pPr>
              <w:rPr>
                <w:rFonts w:ascii="仿宋" w:eastAsia="仿宋" w:hAnsi="仿宋"/>
                <w:color w:val="000000" w:themeColor="text1"/>
              </w:rPr>
            </w:pPr>
            <w:ins w:id="265" w:author="哲彬 连" w:date="2024-04-25T19:04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66" w:author="哲彬 连" w:date="2024-04-25T19:04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6FEDB7CF" w14:textId="7E30EBFA" w:rsidR="00B3124C" w:rsidRDefault="00F80F5C">
            <w:pPr>
              <w:rPr>
                <w:rFonts w:ascii="仿宋" w:eastAsia="仿宋" w:hAnsi="仿宋"/>
                <w:color w:val="000000" w:themeColor="text1"/>
              </w:rPr>
            </w:pPr>
            <w:ins w:id="267" w:author="哲彬 连" w:date="2024-04-25T19:04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68" w:author="哲彬 连" w:date="2024-04-25T19:04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开源</w:t>
            </w:r>
            <w:ins w:id="269" w:author="哲彬 连" w:date="2024-04-25T19:04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70" w:author="哲彬 连" w:date="2024-04-25T19:04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获得授权</w:t>
            </w:r>
          </w:p>
          <w:p w14:paraId="0DB178D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672C87" w14:paraId="05688AF2" w14:textId="77777777" w:rsidTr="00FA57F7">
        <w:tblPrEx>
          <w:tblPrExChange w:id="271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272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273" w:author="哲彬 连" w:date="2024-04-25T21:21:00Z">
              <w:tcPr>
                <w:tcW w:w="426" w:type="dxa"/>
                <w:vAlign w:val="center"/>
              </w:tcPr>
            </w:tcPrChange>
          </w:tcPr>
          <w:p w14:paraId="70156187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2127" w:type="dxa"/>
            <w:gridSpan w:val="5"/>
            <w:vAlign w:val="center"/>
            <w:tcPrChange w:id="274" w:author="哲彬 连" w:date="2024-04-25T21:21:00Z">
              <w:tcPr>
                <w:tcW w:w="2129" w:type="dxa"/>
                <w:gridSpan w:val="7"/>
                <w:vAlign w:val="center"/>
              </w:tcPr>
            </w:tcPrChange>
          </w:tcPr>
          <w:p w14:paraId="7F4B650F" w14:textId="4AA3EFC5" w:rsidR="00B3124C" w:rsidDel="00F80F5C" w:rsidRDefault="00D10307">
            <w:pPr>
              <w:rPr>
                <w:del w:id="275" w:author="哲彬 连" w:date="2024-04-25T19:04:00Z"/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ins w:id="276" w:author="哲彬 连" w:date="2024-04-25T19:04:00Z">
              <w:r w:rsidR="00F80F5C" w:rsidRPr="00F80F5C">
                <w:rPr>
                  <w:rFonts w:ascii="仿宋" w:eastAsia="仿宋" w:hAnsi="仿宋"/>
                  <w:color w:val="000000" w:themeColor="text1"/>
                </w:rPr>
                <w:t>2024043603-02 素材与源码</w:t>
              </w:r>
            </w:ins>
          </w:p>
          <w:p w14:paraId="0A70FBB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del w:id="277" w:author="哲彬 连" w:date="2024-04-25T19:04:00Z">
              <w:r w:rsidDel="00F80F5C">
                <w:rPr>
                  <w:rFonts w:ascii="仿宋" w:eastAsia="仿宋" w:hAnsi="仿宋" w:hint="eastAsia"/>
                  <w:color w:val="000000" w:themeColor="text1"/>
                </w:rPr>
                <w:delText>描述：</w:delText>
              </w:r>
            </w:del>
          </w:p>
        </w:tc>
        <w:tc>
          <w:tcPr>
            <w:tcW w:w="3676" w:type="dxa"/>
            <w:gridSpan w:val="4"/>
            <w:vAlign w:val="center"/>
            <w:tcPrChange w:id="278" w:author="哲彬 连" w:date="2024-04-25T21:21:00Z">
              <w:tcPr>
                <w:tcW w:w="3677" w:type="dxa"/>
                <w:gridSpan w:val="4"/>
                <w:vAlign w:val="center"/>
              </w:tcPr>
            </w:tcPrChange>
          </w:tcPr>
          <w:p w14:paraId="2B767547" w14:textId="7900131F" w:rsidR="00B3124C" w:rsidRDefault="00672C87">
            <w:pPr>
              <w:rPr>
                <w:rFonts w:ascii="仿宋" w:eastAsia="仿宋" w:hAnsi="仿宋"/>
                <w:color w:val="000000" w:themeColor="text1"/>
              </w:rPr>
            </w:pPr>
            <w:ins w:id="279" w:author="哲彬 连" w:date="2024-04-25T21:18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80" w:author="哲彬 连" w:date="2024-04-25T21:18:00Z">
              <w:r w:rsidR="00D10307" w:rsidDel="00672C87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7A7DE2AE" w14:textId="54508372" w:rsidR="00B3124C" w:rsidRDefault="00672C87">
            <w:pPr>
              <w:rPr>
                <w:rFonts w:ascii="仿宋" w:eastAsia="仿宋" w:hAnsi="仿宋"/>
                <w:color w:val="000000" w:themeColor="text1"/>
              </w:rPr>
            </w:pPr>
            <w:ins w:id="281" w:author="哲彬 连" w:date="2024-04-25T21:18:00Z">
              <w:r>
                <w:rPr>
                  <w:rFonts w:ascii="仿宋" w:eastAsia="仿宋" w:hAnsi="仿宋" w:hint="eastAsia"/>
                  <w:color w:val="000000" w:themeColor="text1"/>
                </w:rPr>
                <w:t>□</w:t>
              </w:r>
            </w:ins>
            <w:del w:id="282" w:author="哲彬 连" w:date="2024-04-25T19:05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38B22209" w14:textId="77777777" w:rsidR="00672C87" w:rsidRPr="00672C87" w:rsidRDefault="00672C87" w:rsidP="00672C87">
            <w:pPr>
              <w:rPr>
                <w:ins w:id="283" w:author="哲彬 连" w:date="2024-04-25T21:20:00Z"/>
                <w:rFonts w:ascii="仿宋" w:eastAsia="仿宋" w:hAnsi="仿宋"/>
                <w:color w:val="000000" w:themeColor="text1"/>
                <w:u w:val="single"/>
              </w:rPr>
            </w:pPr>
            <w:ins w:id="284" w:author="哲彬 连" w:date="2024-04-25T21:20:00Z">
              <w:r w:rsidRPr="00672C87">
                <w:rPr>
                  <w:rFonts w:ascii="仿宋" w:eastAsia="仿宋" w:hAnsi="仿宋" w:hint="eastAsia"/>
                  <w:color w:val="000000" w:themeColor="text1"/>
                  <w:u w:val="single"/>
                </w:rPr>
                <w:t>链接：</w:t>
              </w:r>
              <w:r w:rsidRPr="00672C87">
                <w:rPr>
                  <w:rFonts w:ascii="仿宋" w:eastAsia="仿宋" w:hAnsi="仿宋"/>
                  <w:color w:val="000000" w:themeColor="text1"/>
                  <w:u w:val="single"/>
                </w:rPr>
                <w:t xml:space="preserve">https://pan.baidu.com/s/1vPNCiFx8uQQNZbHWcxNgKA?pwd=7ygx </w:t>
              </w:r>
            </w:ins>
          </w:p>
          <w:p w14:paraId="4A6E2EC3" w14:textId="24D08731" w:rsidR="00B3124C" w:rsidRDefault="00672C87" w:rsidP="00672C87">
            <w:pPr>
              <w:rPr>
                <w:rFonts w:ascii="仿宋" w:eastAsia="仿宋" w:hAnsi="仿宋"/>
                <w:color w:val="000000" w:themeColor="text1"/>
              </w:rPr>
            </w:pPr>
            <w:ins w:id="285" w:author="哲彬 连" w:date="2024-04-25T21:20:00Z">
              <w:r w:rsidRPr="00672C87">
                <w:rPr>
                  <w:rFonts w:ascii="仿宋" w:eastAsia="仿宋" w:hAnsi="仿宋" w:hint="eastAsia"/>
                  <w:color w:val="000000" w:themeColor="text1"/>
                  <w:u w:val="single"/>
                </w:rPr>
                <w:t>提取码：</w:t>
              </w:r>
              <w:r w:rsidRPr="00672C87">
                <w:rPr>
                  <w:rFonts w:ascii="仿宋" w:eastAsia="仿宋" w:hAnsi="仿宋"/>
                  <w:color w:val="000000" w:themeColor="text1"/>
                  <w:u w:val="single"/>
                </w:rPr>
                <w:t>7ygx</w:t>
              </w:r>
            </w:ins>
            <w:del w:id="286" w:author="哲彬 连" w:date="2024-04-25T21:20:00Z"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  <w:delText xml:space="preserve">     </w:delText>
              </w:r>
            </w:del>
          </w:p>
        </w:tc>
        <w:tc>
          <w:tcPr>
            <w:tcW w:w="3328" w:type="dxa"/>
            <w:gridSpan w:val="2"/>
            <w:vAlign w:val="center"/>
            <w:tcPrChange w:id="287" w:author="哲彬 连" w:date="2024-04-25T21:21:00Z">
              <w:tcPr>
                <w:tcW w:w="3329" w:type="dxa"/>
                <w:gridSpan w:val="2"/>
                <w:vAlign w:val="center"/>
              </w:tcPr>
            </w:tcPrChange>
          </w:tcPr>
          <w:p w14:paraId="0004CAEE" w14:textId="58B022F0" w:rsidR="00B3124C" w:rsidRDefault="00F80F5C">
            <w:pPr>
              <w:rPr>
                <w:rFonts w:ascii="仿宋" w:eastAsia="仿宋" w:hAnsi="仿宋"/>
                <w:color w:val="000000" w:themeColor="text1"/>
              </w:rPr>
            </w:pPr>
            <w:ins w:id="288" w:author="哲彬 连" w:date="2024-04-25T19:05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89" w:author="哲彬 连" w:date="2024-04-25T19:05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52E9C901" w14:textId="59278DEE" w:rsidR="00B3124C" w:rsidRDefault="00F80F5C">
            <w:pPr>
              <w:rPr>
                <w:rFonts w:ascii="仿宋" w:eastAsia="仿宋" w:hAnsi="仿宋"/>
                <w:color w:val="000000" w:themeColor="text1"/>
              </w:rPr>
            </w:pPr>
            <w:ins w:id="290" w:author="哲彬 连" w:date="2024-04-25T19:05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91" w:author="哲彬 连" w:date="2024-04-25T19:05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开源</w:t>
            </w:r>
            <w:ins w:id="292" w:author="哲彬 连" w:date="2024-04-25T19:05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293" w:author="哲彬 连" w:date="2024-04-25T19:05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获得授权</w:t>
            </w:r>
          </w:p>
          <w:p w14:paraId="6DD0FC3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672C87" w14:paraId="18033069" w14:textId="77777777" w:rsidTr="00FA57F7">
        <w:tblPrEx>
          <w:tblPrExChange w:id="294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295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296" w:author="哲彬 连" w:date="2024-04-25T21:21:00Z">
              <w:tcPr>
                <w:tcW w:w="426" w:type="dxa"/>
                <w:vAlign w:val="center"/>
              </w:tcPr>
            </w:tcPrChange>
          </w:tcPr>
          <w:p w14:paraId="16A72BF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2127" w:type="dxa"/>
            <w:gridSpan w:val="5"/>
            <w:vAlign w:val="center"/>
            <w:tcPrChange w:id="297" w:author="哲彬 连" w:date="2024-04-25T21:21:00Z">
              <w:tcPr>
                <w:tcW w:w="2129" w:type="dxa"/>
                <w:gridSpan w:val="7"/>
                <w:vAlign w:val="center"/>
              </w:tcPr>
            </w:tcPrChange>
          </w:tcPr>
          <w:p w14:paraId="264EC2EE" w14:textId="02B75035" w:rsidR="00B3124C" w:rsidDel="00F80F5C" w:rsidRDefault="00D10307">
            <w:pPr>
              <w:rPr>
                <w:del w:id="298" w:author="哲彬 连" w:date="2024-04-25T19:05:00Z"/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ins w:id="299" w:author="哲彬 连" w:date="2024-04-25T19:05:00Z">
              <w:r w:rsidR="00F80F5C" w:rsidRPr="00F80F5C">
                <w:rPr>
                  <w:rFonts w:ascii="仿宋" w:eastAsia="仿宋" w:hAnsi="仿宋"/>
                  <w:color w:val="000000" w:themeColor="text1"/>
                </w:rPr>
                <w:t>2024043603-0</w:t>
              </w:r>
              <w:r w:rsidR="00F80F5C">
                <w:rPr>
                  <w:rFonts w:ascii="仿宋" w:eastAsia="仿宋" w:hAnsi="仿宋" w:hint="eastAsia"/>
                  <w:color w:val="000000" w:themeColor="text1"/>
                </w:rPr>
                <w:t>3 设计与开发文档</w:t>
              </w:r>
            </w:ins>
          </w:p>
          <w:p w14:paraId="3698E54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del w:id="300" w:author="哲彬 连" w:date="2024-04-25T19:05:00Z">
              <w:r w:rsidDel="00F80F5C">
                <w:rPr>
                  <w:rFonts w:ascii="仿宋" w:eastAsia="仿宋" w:hAnsi="仿宋" w:hint="eastAsia"/>
                  <w:color w:val="000000" w:themeColor="text1"/>
                </w:rPr>
                <w:delText>描述：</w:delText>
              </w:r>
            </w:del>
          </w:p>
        </w:tc>
        <w:tc>
          <w:tcPr>
            <w:tcW w:w="3676" w:type="dxa"/>
            <w:gridSpan w:val="4"/>
            <w:vAlign w:val="center"/>
            <w:tcPrChange w:id="301" w:author="哲彬 连" w:date="2024-04-25T21:21:00Z">
              <w:tcPr>
                <w:tcW w:w="3677" w:type="dxa"/>
                <w:gridSpan w:val="4"/>
                <w:vAlign w:val="center"/>
              </w:tcPr>
            </w:tcPrChange>
          </w:tcPr>
          <w:p w14:paraId="22A08CD7" w14:textId="3533ED17" w:rsidR="00B3124C" w:rsidRDefault="00672C87">
            <w:pPr>
              <w:rPr>
                <w:rFonts w:ascii="仿宋" w:eastAsia="仿宋" w:hAnsi="仿宋"/>
                <w:color w:val="000000" w:themeColor="text1"/>
              </w:rPr>
            </w:pPr>
            <w:ins w:id="302" w:author="哲彬 连" w:date="2024-04-25T21:17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303" w:author="哲彬 连" w:date="2024-04-25T21:17:00Z">
              <w:r w:rsidR="00D10307" w:rsidDel="00672C87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0447E8DA" w14:textId="250A31CB" w:rsidR="00B3124C" w:rsidRDefault="00672C87">
            <w:pPr>
              <w:rPr>
                <w:rFonts w:ascii="仿宋" w:eastAsia="仿宋" w:hAnsi="仿宋"/>
                <w:color w:val="000000" w:themeColor="text1"/>
              </w:rPr>
            </w:pPr>
            <w:ins w:id="304" w:author="哲彬 连" w:date="2024-04-25T21:17:00Z">
              <w:r>
                <w:rPr>
                  <w:rFonts w:ascii="仿宋" w:eastAsia="仿宋" w:hAnsi="仿宋" w:hint="eastAsia"/>
                  <w:color w:val="000000" w:themeColor="text1"/>
                </w:rPr>
                <w:t>□</w:t>
              </w:r>
            </w:ins>
            <w:del w:id="305" w:author="哲彬 连" w:date="2024-04-25T19:05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4EF54585" w14:textId="77777777" w:rsidR="00672C87" w:rsidRPr="00672C87" w:rsidRDefault="00672C87" w:rsidP="00672C87">
            <w:pPr>
              <w:rPr>
                <w:ins w:id="306" w:author="哲彬 连" w:date="2024-04-25T21:20:00Z"/>
                <w:rFonts w:ascii="仿宋" w:eastAsia="仿宋" w:hAnsi="仿宋"/>
                <w:color w:val="000000" w:themeColor="text1"/>
                <w:u w:val="single"/>
              </w:rPr>
            </w:pPr>
            <w:ins w:id="307" w:author="哲彬 连" w:date="2024-04-25T21:20:00Z">
              <w:r w:rsidRPr="00672C87">
                <w:rPr>
                  <w:rFonts w:ascii="仿宋" w:eastAsia="仿宋" w:hAnsi="仿宋" w:hint="eastAsia"/>
                  <w:color w:val="000000" w:themeColor="text1"/>
                  <w:u w:val="single"/>
                </w:rPr>
                <w:t>链接：</w:t>
              </w:r>
              <w:r w:rsidRPr="00672C87">
                <w:rPr>
                  <w:rFonts w:ascii="仿宋" w:eastAsia="仿宋" w:hAnsi="仿宋"/>
                  <w:color w:val="000000" w:themeColor="text1"/>
                  <w:u w:val="single"/>
                </w:rPr>
                <w:t xml:space="preserve">https://pan.baidu.com/s/1ZXBLwmdoLsf80MKQAnmD1Q?pwd=9c2h </w:t>
              </w:r>
            </w:ins>
          </w:p>
          <w:p w14:paraId="55BCB761" w14:textId="3278ECB6" w:rsidR="00B3124C" w:rsidRDefault="00672C87" w:rsidP="00672C87">
            <w:pPr>
              <w:rPr>
                <w:rFonts w:ascii="仿宋" w:eastAsia="仿宋" w:hAnsi="仿宋"/>
                <w:color w:val="000000" w:themeColor="text1"/>
              </w:rPr>
            </w:pPr>
            <w:ins w:id="308" w:author="哲彬 连" w:date="2024-04-25T21:20:00Z">
              <w:r w:rsidRPr="00672C87">
                <w:rPr>
                  <w:rFonts w:ascii="仿宋" w:eastAsia="仿宋" w:hAnsi="仿宋" w:hint="eastAsia"/>
                  <w:color w:val="000000" w:themeColor="text1"/>
                  <w:u w:val="single"/>
                </w:rPr>
                <w:t>提取码：</w:t>
              </w:r>
              <w:r w:rsidRPr="00672C87">
                <w:rPr>
                  <w:rFonts w:ascii="仿宋" w:eastAsia="仿宋" w:hAnsi="仿宋"/>
                  <w:color w:val="000000" w:themeColor="text1"/>
                  <w:u w:val="single"/>
                </w:rPr>
                <w:t>9c2h</w:t>
              </w:r>
            </w:ins>
            <w:del w:id="309" w:author="哲彬 连" w:date="2024-04-25T21:20:00Z"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  <w:delText xml:space="preserve">     </w:delText>
              </w:r>
            </w:del>
          </w:p>
        </w:tc>
        <w:tc>
          <w:tcPr>
            <w:tcW w:w="3328" w:type="dxa"/>
            <w:gridSpan w:val="2"/>
            <w:vAlign w:val="center"/>
            <w:tcPrChange w:id="310" w:author="哲彬 连" w:date="2024-04-25T21:21:00Z">
              <w:tcPr>
                <w:tcW w:w="3329" w:type="dxa"/>
                <w:gridSpan w:val="2"/>
                <w:vAlign w:val="center"/>
              </w:tcPr>
            </w:tcPrChange>
          </w:tcPr>
          <w:p w14:paraId="43D3E951" w14:textId="05169398" w:rsidR="00B3124C" w:rsidRDefault="00F80F5C">
            <w:pPr>
              <w:rPr>
                <w:rFonts w:ascii="仿宋" w:eastAsia="仿宋" w:hAnsi="仿宋"/>
                <w:color w:val="000000" w:themeColor="text1"/>
              </w:rPr>
            </w:pPr>
            <w:ins w:id="311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312" w:author="哲彬 连" w:date="2024-04-25T19:06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33AAA38A" w14:textId="049EC6AD" w:rsidR="00B3124C" w:rsidRDefault="00F80F5C">
            <w:pPr>
              <w:rPr>
                <w:rFonts w:ascii="仿宋" w:eastAsia="仿宋" w:hAnsi="仿宋"/>
                <w:color w:val="000000" w:themeColor="text1"/>
              </w:rPr>
            </w:pPr>
            <w:ins w:id="313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314" w:author="哲彬 连" w:date="2024-04-25T19:06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开源</w:t>
            </w:r>
            <w:ins w:id="315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316" w:author="哲彬 连" w:date="2024-04-25T19:06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获得授权</w:t>
            </w:r>
          </w:p>
          <w:p w14:paraId="3450BA2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672C87" w14:paraId="49210409" w14:textId="77777777" w:rsidTr="00FA57F7">
        <w:tblPrEx>
          <w:tblPrExChange w:id="317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318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319" w:author="哲彬 连" w:date="2024-04-25T21:21:00Z">
              <w:tcPr>
                <w:tcW w:w="426" w:type="dxa"/>
                <w:vAlign w:val="center"/>
              </w:tcPr>
            </w:tcPrChange>
          </w:tcPr>
          <w:p w14:paraId="4D64DA6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2127" w:type="dxa"/>
            <w:gridSpan w:val="5"/>
            <w:vAlign w:val="center"/>
            <w:tcPrChange w:id="320" w:author="哲彬 连" w:date="2024-04-25T21:21:00Z">
              <w:tcPr>
                <w:tcW w:w="2129" w:type="dxa"/>
                <w:gridSpan w:val="7"/>
                <w:vAlign w:val="center"/>
              </w:tcPr>
            </w:tcPrChange>
          </w:tcPr>
          <w:p w14:paraId="311A717D" w14:textId="23C3E276" w:rsidR="00B3124C" w:rsidDel="00F80F5C" w:rsidRDefault="00D10307">
            <w:pPr>
              <w:rPr>
                <w:del w:id="321" w:author="哲彬 连" w:date="2024-04-25T19:05:00Z"/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ins w:id="322" w:author="哲彬 连" w:date="2024-04-25T19:05:00Z">
              <w:r w:rsidR="00F80F5C" w:rsidRPr="00F80F5C">
                <w:rPr>
                  <w:rFonts w:ascii="仿宋" w:eastAsia="仿宋" w:hAnsi="仿宋"/>
                  <w:color w:val="000000" w:themeColor="text1"/>
                </w:rPr>
                <w:t>2024043603-0</w:t>
              </w:r>
              <w:r w:rsidR="00F80F5C">
                <w:rPr>
                  <w:rFonts w:ascii="仿宋" w:eastAsia="仿宋" w:hAnsi="仿宋" w:hint="eastAsia"/>
                  <w:color w:val="000000" w:themeColor="text1"/>
                </w:rPr>
                <w:t>4 作品演示</w:t>
              </w:r>
            </w:ins>
            <w:ins w:id="323" w:author="哲彬 连" w:date="2024-04-25T21:04:00Z">
              <w:r w:rsidR="008A03B5">
                <w:rPr>
                  <w:rFonts w:ascii="仿宋" w:eastAsia="仿宋" w:hAnsi="仿宋" w:hint="eastAsia"/>
                  <w:color w:val="000000" w:themeColor="text1"/>
                </w:rPr>
                <w:t>视频</w:t>
              </w:r>
            </w:ins>
          </w:p>
          <w:p w14:paraId="5E808F5E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del w:id="324" w:author="哲彬 连" w:date="2024-04-25T19:05:00Z">
              <w:r w:rsidDel="00F80F5C">
                <w:rPr>
                  <w:rFonts w:ascii="仿宋" w:eastAsia="仿宋" w:hAnsi="仿宋" w:hint="eastAsia"/>
                  <w:color w:val="000000" w:themeColor="text1"/>
                </w:rPr>
                <w:delText>描述：</w:delText>
              </w:r>
            </w:del>
          </w:p>
        </w:tc>
        <w:tc>
          <w:tcPr>
            <w:tcW w:w="3676" w:type="dxa"/>
            <w:gridSpan w:val="4"/>
            <w:vAlign w:val="center"/>
            <w:tcPrChange w:id="325" w:author="哲彬 连" w:date="2024-04-25T21:21:00Z">
              <w:tcPr>
                <w:tcW w:w="3677" w:type="dxa"/>
                <w:gridSpan w:val="4"/>
                <w:vAlign w:val="center"/>
              </w:tcPr>
            </w:tcPrChange>
          </w:tcPr>
          <w:p w14:paraId="0508E384" w14:textId="4E88CB7D" w:rsidR="00B3124C" w:rsidRDefault="00672C87">
            <w:pPr>
              <w:rPr>
                <w:rFonts w:ascii="仿宋" w:eastAsia="仿宋" w:hAnsi="仿宋"/>
                <w:color w:val="000000" w:themeColor="text1"/>
              </w:rPr>
            </w:pPr>
            <w:ins w:id="326" w:author="哲彬 连" w:date="2024-04-25T21:17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327" w:author="哲彬 连" w:date="2024-04-25T21:17:00Z">
              <w:r w:rsidR="00D10307" w:rsidDel="00672C87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410CF4AD" w14:textId="70D25241" w:rsidR="00B3124C" w:rsidRDefault="00672C87">
            <w:pPr>
              <w:rPr>
                <w:rFonts w:ascii="仿宋" w:eastAsia="仿宋" w:hAnsi="仿宋"/>
                <w:color w:val="000000" w:themeColor="text1"/>
              </w:rPr>
            </w:pPr>
            <w:ins w:id="328" w:author="哲彬 连" w:date="2024-04-25T21:17:00Z">
              <w:r>
                <w:rPr>
                  <w:rFonts w:ascii="仿宋" w:eastAsia="仿宋" w:hAnsi="仿宋" w:hint="eastAsia"/>
                  <w:color w:val="000000" w:themeColor="text1"/>
                </w:rPr>
                <w:t>□</w:t>
              </w:r>
            </w:ins>
            <w:del w:id="329" w:author="哲彬 连" w:date="2024-04-25T19:05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6C4F9DC6" w14:textId="77777777" w:rsidR="00672C87" w:rsidRPr="00672C87" w:rsidRDefault="00672C87" w:rsidP="00672C87">
            <w:pPr>
              <w:rPr>
                <w:ins w:id="330" w:author="哲彬 连" w:date="2024-04-25T21:21:00Z"/>
                <w:rFonts w:ascii="仿宋" w:eastAsia="仿宋" w:hAnsi="仿宋"/>
                <w:color w:val="000000" w:themeColor="text1"/>
                <w:u w:val="single"/>
              </w:rPr>
            </w:pPr>
            <w:ins w:id="331" w:author="哲彬 连" w:date="2024-04-25T21:21:00Z">
              <w:r w:rsidRPr="00672C87">
                <w:rPr>
                  <w:rFonts w:ascii="仿宋" w:eastAsia="仿宋" w:hAnsi="仿宋" w:hint="eastAsia"/>
                  <w:color w:val="000000" w:themeColor="text1"/>
                  <w:u w:val="single"/>
                </w:rPr>
                <w:t>链接：</w:t>
              </w:r>
              <w:r w:rsidRPr="00672C87">
                <w:rPr>
                  <w:rFonts w:ascii="仿宋" w:eastAsia="仿宋" w:hAnsi="仿宋"/>
                  <w:color w:val="000000" w:themeColor="text1"/>
                  <w:u w:val="single"/>
                </w:rPr>
                <w:t xml:space="preserve">https://pan.baidu.com/s/1CgZxl7CIl97hqRPA8RrgpA?pwd=4nsk </w:t>
              </w:r>
            </w:ins>
          </w:p>
          <w:p w14:paraId="291373C1" w14:textId="4564998F" w:rsidR="00B3124C" w:rsidRDefault="00672C87" w:rsidP="00672C87">
            <w:pPr>
              <w:rPr>
                <w:rFonts w:ascii="仿宋" w:eastAsia="仿宋" w:hAnsi="仿宋"/>
                <w:color w:val="000000" w:themeColor="text1"/>
              </w:rPr>
            </w:pPr>
            <w:ins w:id="332" w:author="哲彬 连" w:date="2024-04-25T21:21:00Z">
              <w:r w:rsidRPr="00672C87">
                <w:rPr>
                  <w:rFonts w:ascii="仿宋" w:eastAsia="仿宋" w:hAnsi="仿宋" w:hint="eastAsia"/>
                  <w:color w:val="000000" w:themeColor="text1"/>
                  <w:u w:val="single"/>
                </w:rPr>
                <w:t>提取码：</w:t>
              </w:r>
              <w:r w:rsidRPr="00672C87">
                <w:rPr>
                  <w:rFonts w:ascii="仿宋" w:eastAsia="仿宋" w:hAnsi="仿宋"/>
                  <w:color w:val="000000" w:themeColor="text1"/>
                  <w:u w:val="single"/>
                </w:rPr>
                <w:t>4nsk</w:t>
              </w:r>
            </w:ins>
            <w:del w:id="333" w:author="哲彬 连" w:date="2024-04-25T21:21:00Z"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</w:r>
              <w:r w:rsidR="00D10307" w:rsidDel="00672C87">
                <w:rPr>
                  <w:rFonts w:ascii="仿宋" w:eastAsia="仿宋" w:hAnsi="仿宋"/>
                  <w:color w:val="000000" w:themeColor="text1"/>
                  <w:u w:val="single"/>
                </w:rPr>
                <w:tab/>
                <w:delText xml:space="preserve">     </w:delText>
              </w:r>
            </w:del>
          </w:p>
        </w:tc>
        <w:tc>
          <w:tcPr>
            <w:tcW w:w="3328" w:type="dxa"/>
            <w:gridSpan w:val="2"/>
            <w:vAlign w:val="center"/>
            <w:tcPrChange w:id="334" w:author="哲彬 连" w:date="2024-04-25T21:21:00Z">
              <w:tcPr>
                <w:tcW w:w="3329" w:type="dxa"/>
                <w:gridSpan w:val="2"/>
                <w:vAlign w:val="center"/>
              </w:tcPr>
            </w:tcPrChange>
          </w:tcPr>
          <w:p w14:paraId="6A4C83F5" w14:textId="1C792E53" w:rsidR="00B3124C" w:rsidRDefault="00F80F5C">
            <w:pPr>
              <w:rPr>
                <w:rFonts w:ascii="仿宋" w:eastAsia="仿宋" w:hAnsi="仿宋"/>
                <w:color w:val="000000" w:themeColor="text1"/>
              </w:rPr>
            </w:pPr>
            <w:ins w:id="335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336" w:author="哲彬 连" w:date="2024-04-25T19:06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146F4DD6" w14:textId="05FB5435" w:rsidR="00B3124C" w:rsidRDefault="00F80F5C">
            <w:pPr>
              <w:rPr>
                <w:rFonts w:ascii="仿宋" w:eastAsia="仿宋" w:hAnsi="仿宋"/>
                <w:color w:val="000000" w:themeColor="text1"/>
              </w:rPr>
            </w:pPr>
            <w:ins w:id="337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338" w:author="哲彬 连" w:date="2024-04-25T19:06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开源</w:t>
            </w:r>
            <w:ins w:id="339" w:author="哲彬 连" w:date="2024-04-25T19:06:00Z">
              <w:r>
                <w:rPr>
                  <w:rFonts w:ascii="楷体" w:eastAsia="楷体" w:hAnsi="楷体" w:hint="eastAsia"/>
                  <w:smallCaps/>
                  <w:color w:val="000000" w:themeColor="text1"/>
                </w:rPr>
                <w:t>■</w:t>
              </w:r>
            </w:ins>
            <w:del w:id="340" w:author="哲彬 连" w:date="2024-04-25T19:06:00Z">
              <w:r w:rsidR="00D10307" w:rsidDel="00F80F5C">
                <w:rPr>
                  <w:rFonts w:ascii="仿宋" w:eastAsia="仿宋" w:hAnsi="仿宋" w:hint="eastAsia"/>
                  <w:color w:val="000000" w:themeColor="text1"/>
                </w:rPr>
                <w:delText>□</w:delText>
              </w:r>
            </w:del>
            <w:r w:rsidR="00D10307">
              <w:rPr>
                <w:rFonts w:ascii="仿宋" w:eastAsia="仿宋" w:hAnsi="仿宋" w:hint="eastAsia"/>
                <w:color w:val="000000" w:themeColor="text1"/>
              </w:rPr>
              <w:t>获得授权</w:t>
            </w:r>
          </w:p>
          <w:p w14:paraId="0D09B99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672C87" w14:paraId="493432DB" w14:textId="77777777" w:rsidTr="00FA57F7">
        <w:tblPrEx>
          <w:tblPrExChange w:id="341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342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343" w:author="哲彬 连" w:date="2024-04-25T21:21:00Z">
              <w:tcPr>
                <w:tcW w:w="426" w:type="dxa"/>
                <w:vAlign w:val="center"/>
              </w:tcPr>
            </w:tcPrChange>
          </w:tcPr>
          <w:p w14:paraId="12A499A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2127" w:type="dxa"/>
            <w:gridSpan w:val="5"/>
            <w:vAlign w:val="center"/>
            <w:tcPrChange w:id="344" w:author="哲彬 连" w:date="2024-04-25T21:21:00Z">
              <w:tcPr>
                <w:tcW w:w="2129" w:type="dxa"/>
                <w:gridSpan w:val="7"/>
                <w:vAlign w:val="center"/>
              </w:tcPr>
            </w:tcPrChange>
          </w:tcPr>
          <w:p w14:paraId="4FA6461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38DCF98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3676" w:type="dxa"/>
            <w:gridSpan w:val="4"/>
            <w:vAlign w:val="center"/>
            <w:tcPrChange w:id="345" w:author="哲彬 连" w:date="2024-04-25T21:21:00Z">
              <w:tcPr>
                <w:tcW w:w="3677" w:type="dxa"/>
                <w:gridSpan w:val="4"/>
                <w:vAlign w:val="center"/>
              </w:tcPr>
            </w:tcPrChange>
          </w:tcPr>
          <w:p w14:paraId="105DFAA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0065922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53A42EC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3328" w:type="dxa"/>
            <w:gridSpan w:val="2"/>
            <w:vAlign w:val="center"/>
            <w:tcPrChange w:id="346" w:author="哲彬 连" w:date="2024-04-25T21:21:00Z">
              <w:tcPr>
                <w:tcW w:w="3329" w:type="dxa"/>
                <w:gridSpan w:val="2"/>
                <w:vAlign w:val="center"/>
              </w:tcPr>
            </w:tcPrChange>
          </w:tcPr>
          <w:p w14:paraId="5CA2FE2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73FDFEE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7229D09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672C87" w14:paraId="3F1CAB45" w14:textId="77777777" w:rsidTr="00FA57F7">
        <w:tblPrEx>
          <w:tblPrExChange w:id="347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348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349" w:author="哲彬 连" w:date="2024-04-25T21:21:00Z">
              <w:tcPr>
                <w:tcW w:w="426" w:type="dxa"/>
                <w:vAlign w:val="center"/>
              </w:tcPr>
            </w:tcPrChange>
          </w:tcPr>
          <w:p w14:paraId="728FDB17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2127" w:type="dxa"/>
            <w:gridSpan w:val="5"/>
            <w:vAlign w:val="center"/>
            <w:tcPrChange w:id="350" w:author="哲彬 连" w:date="2024-04-25T21:21:00Z">
              <w:tcPr>
                <w:tcW w:w="2129" w:type="dxa"/>
                <w:gridSpan w:val="7"/>
                <w:vAlign w:val="center"/>
              </w:tcPr>
            </w:tcPrChange>
          </w:tcPr>
          <w:p w14:paraId="13D4F1E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6B50D7CC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3676" w:type="dxa"/>
            <w:gridSpan w:val="4"/>
            <w:vAlign w:val="center"/>
            <w:tcPrChange w:id="351" w:author="哲彬 连" w:date="2024-04-25T21:21:00Z">
              <w:tcPr>
                <w:tcW w:w="3677" w:type="dxa"/>
                <w:gridSpan w:val="4"/>
                <w:vAlign w:val="center"/>
              </w:tcPr>
            </w:tcPrChange>
          </w:tcPr>
          <w:p w14:paraId="1773A5B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AAA54F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0389A97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3328" w:type="dxa"/>
            <w:gridSpan w:val="2"/>
            <w:vAlign w:val="center"/>
            <w:tcPrChange w:id="352" w:author="哲彬 连" w:date="2024-04-25T21:21:00Z">
              <w:tcPr>
                <w:tcW w:w="3329" w:type="dxa"/>
                <w:gridSpan w:val="2"/>
                <w:vAlign w:val="center"/>
              </w:tcPr>
            </w:tcPrChange>
          </w:tcPr>
          <w:p w14:paraId="53374D7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0BA3A52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2003714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672C87" w14:paraId="6F9D7DF9" w14:textId="77777777" w:rsidTr="00FA57F7">
        <w:tblPrEx>
          <w:tblPrExChange w:id="353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354" w:author="哲彬 连" w:date="2024-04-25T21:21:00Z">
            <w:trPr>
              <w:trHeight w:val="510"/>
            </w:trPr>
          </w:trPrChange>
        </w:trPr>
        <w:tc>
          <w:tcPr>
            <w:tcW w:w="430" w:type="dxa"/>
            <w:vAlign w:val="center"/>
            <w:tcPrChange w:id="355" w:author="哲彬 连" w:date="2024-04-25T21:21:00Z">
              <w:tcPr>
                <w:tcW w:w="426" w:type="dxa"/>
                <w:vAlign w:val="center"/>
              </w:tcPr>
            </w:tcPrChange>
          </w:tcPr>
          <w:p w14:paraId="49E35C0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7</w:t>
            </w:r>
          </w:p>
        </w:tc>
        <w:tc>
          <w:tcPr>
            <w:tcW w:w="2127" w:type="dxa"/>
            <w:gridSpan w:val="5"/>
            <w:vAlign w:val="center"/>
            <w:tcPrChange w:id="356" w:author="哲彬 连" w:date="2024-04-25T21:21:00Z">
              <w:tcPr>
                <w:tcW w:w="2129" w:type="dxa"/>
                <w:gridSpan w:val="7"/>
                <w:vAlign w:val="center"/>
              </w:tcPr>
            </w:tcPrChange>
          </w:tcPr>
          <w:p w14:paraId="324EF40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9F3945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3676" w:type="dxa"/>
            <w:gridSpan w:val="4"/>
            <w:vAlign w:val="center"/>
            <w:tcPrChange w:id="357" w:author="哲彬 连" w:date="2024-04-25T21:21:00Z">
              <w:tcPr>
                <w:tcW w:w="3677" w:type="dxa"/>
                <w:gridSpan w:val="4"/>
                <w:vAlign w:val="center"/>
              </w:tcPr>
            </w:tcPrChange>
          </w:tcPr>
          <w:p w14:paraId="308DCBF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AD72CE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3BE1A5A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3328" w:type="dxa"/>
            <w:gridSpan w:val="2"/>
            <w:vAlign w:val="center"/>
            <w:tcPrChange w:id="358" w:author="哲彬 连" w:date="2024-04-25T21:21:00Z">
              <w:tcPr>
                <w:tcW w:w="3329" w:type="dxa"/>
                <w:gridSpan w:val="2"/>
                <w:vAlign w:val="center"/>
              </w:tcPr>
            </w:tcPrChange>
          </w:tcPr>
          <w:p w14:paraId="5A9BEEEC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2B29C0F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7BDD309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672C87" w14:paraId="529930B6" w14:textId="77777777" w:rsidTr="00FA57F7">
        <w:tblPrEx>
          <w:tblPrExChange w:id="359" w:author="哲彬 连" w:date="2024-04-25T21:21:00Z">
            <w:tblPrEx>
              <w:tblW w:w="9561" w:type="dxa"/>
              <w:tblLayout w:type="fixed"/>
            </w:tblPrEx>
          </w:tblPrExChange>
        </w:tblPrEx>
        <w:trPr>
          <w:trHeight w:val="510"/>
          <w:trPrChange w:id="360" w:author="哲彬 连" w:date="2024-04-25T21:21:00Z">
            <w:trPr>
              <w:trHeight w:val="510"/>
            </w:trPr>
          </w:trPrChange>
        </w:trPr>
        <w:tc>
          <w:tcPr>
            <w:tcW w:w="430" w:type="dxa"/>
            <w:tcBorders>
              <w:bottom w:val="single" w:sz="4" w:space="0" w:color="000000"/>
            </w:tcBorders>
            <w:vAlign w:val="center"/>
            <w:tcPrChange w:id="361" w:author="哲彬 连" w:date="2024-04-25T21:21:00Z">
              <w:tcPr>
                <w:tcW w:w="426" w:type="dxa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07F69BFE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8</w:t>
            </w:r>
          </w:p>
        </w:tc>
        <w:tc>
          <w:tcPr>
            <w:tcW w:w="2127" w:type="dxa"/>
            <w:gridSpan w:val="5"/>
            <w:tcBorders>
              <w:bottom w:val="single" w:sz="4" w:space="0" w:color="000000"/>
            </w:tcBorders>
            <w:vAlign w:val="center"/>
            <w:tcPrChange w:id="362" w:author="哲彬 连" w:date="2024-04-25T21:21:00Z">
              <w:tcPr>
                <w:tcW w:w="2129" w:type="dxa"/>
                <w:gridSpan w:val="7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1ACB0D5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7ACC2AB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3676" w:type="dxa"/>
            <w:gridSpan w:val="4"/>
            <w:tcBorders>
              <w:bottom w:val="single" w:sz="4" w:space="0" w:color="000000"/>
            </w:tcBorders>
            <w:vAlign w:val="center"/>
            <w:tcPrChange w:id="363" w:author="哲彬 连" w:date="2024-04-25T21:21:00Z">
              <w:tcPr>
                <w:tcW w:w="3677" w:type="dxa"/>
                <w:gridSpan w:val="4"/>
                <w:tcBorders>
                  <w:bottom w:val="single" w:sz="4" w:space="0" w:color="000000"/>
                </w:tcBorders>
                <w:vAlign w:val="center"/>
              </w:tcPr>
            </w:tcPrChange>
          </w:tcPr>
          <w:p w14:paraId="05903D80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09940AD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0F702AC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3328" w:type="dxa"/>
            <w:gridSpan w:val="2"/>
            <w:vAlign w:val="center"/>
            <w:tcPrChange w:id="364" w:author="哲彬 连" w:date="2024-04-25T21:21:00Z">
              <w:tcPr>
                <w:tcW w:w="3329" w:type="dxa"/>
                <w:gridSpan w:val="2"/>
                <w:vAlign w:val="center"/>
              </w:tcPr>
            </w:tcPrChange>
          </w:tcPr>
          <w:p w14:paraId="5D24E96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C1A221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19A2C10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5F135F2A" w14:textId="77777777" w:rsidTr="00672C87">
        <w:trPr>
          <w:trHeight w:val="836"/>
          <w:trPrChange w:id="365" w:author="哲彬 连" w:date="2024-04-25T21:20:00Z">
            <w:trPr>
              <w:trHeight w:val="836"/>
            </w:trPr>
          </w:trPrChange>
        </w:trPr>
        <w:tc>
          <w:tcPr>
            <w:tcW w:w="9561" w:type="dxa"/>
            <w:gridSpan w:val="12"/>
            <w:tcBorders>
              <w:top w:val="single" w:sz="4" w:space="0" w:color="000000"/>
            </w:tcBorders>
            <w:vAlign w:val="center"/>
            <w:tcPrChange w:id="366" w:author="哲彬 连" w:date="2024-04-25T21:20:00Z">
              <w:tcPr>
                <w:tcW w:w="8359" w:type="dxa"/>
                <w:gridSpan w:val="14"/>
                <w:tcBorders>
                  <w:top w:val="single" w:sz="4" w:space="0" w:color="000000"/>
                </w:tcBorders>
                <w:vAlign w:val="center"/>
              </w:tcPr>
            </w:tcPrChange>
          </w:tcPr>
          <w:p w14:paraId="59EE9A38" w14:textId="77777777" w:rsidR="00B3124C" w:rsidRDefault="00D10307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t>特别申明：</w:t>
            </w:r>
          </w:p>
          <w:p w14:paraId="319F49F6" w14:textId="77777777" w:rsidR="00B3124C" w:rsidRDefault="00D1030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本表所列内容是正式参赛内容组成部分，务必真实填写。如不属实，将导致奖项等级降低甚至终止本作品参加比赛。</w:t>
            </w:r>
          </w:p>
          <w:p w14:paraId="46E52042" w14:textId="77777777" w:rsidR="00B3124C" w:rsidRDefault="00D1030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</w:t>
            </w:r>
            <w:proofErr w:type="gramStart"/>
            <w:r>
              <w:rPr>
                <w:rFonts w:ascii="仿宋" w:eastAsia="仿宋" w:hAnsi="仿宋" w:hint="eastAsia"/>
                <w:smallCaps/>
                <w:color w:val="000000" w:themeColor="text1"/>
              </w:rPr>
              <w:t>传相应</w:t>
            </w:r>
            <w:proofErr w:type="gramEnd"/>
            <w:r>
              <w:rPr>
                <w:rFonts w:ascii="仿宋" w:eastAsia="仿宋" w:hAnsi="仿宋" w:hint="eastAsia"/>
                <w:smallCaps/>
                <w:color w:val="000000" w:themeColor="text1"/>
              </w:rPr>
              <w:t>的文档、数据等。</w:t>
            </w:r>
          </w:p>
        </w:tc>
      </w:tr>
    </w:tbl>
    <w:p w14:paraId="0536AA46" w14:textId="77777777" w:rsidR="00B3124C" w:rsidRDefault="00D10307">
      <w:pPr>
        <w:spacing w:beforeLines="50" w:before="156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填写说明：</w:t>
      </w:r>
    </w:p>
    <w:p w14:paraId="1D2EF502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所有</w:t>
      </w:r>
      <w:r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2D79FC55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“作者及其分工比例”以及“相关文件”可根据需要增加或减少项目或行数；</w:t>
      </w:r>
    </w:p>
    <w:p w14:paraId="3BD221F8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“作者及其分工比例”中的“姓名1”等，</w:t>
      </w:r>
      <w:proofErr w:type="gramStart"/>
      <w:r>
        <w:rPr>
          <w:rFonts w:ascii="楷体" w:eastAsia="楷体" w:hAnsi="楷体" w:hint="eastAsia"/>
          <w:color w:val="000000" w:themeColor="text1"/>
        </w:rPr>
        <w:t>请修改</w:t>
      </w:r>
      <w:proofErr w:type="gramEnd"/>
      <w:r>
        <w:rPr>
          <w:rFonts w:ascii="楷体" w:eastAsia="楷体" w:hAnsi="楷体" w:hint="eastAsia"/>
          <w:color w:val="000000" w:themeColor="text1"/>
        </w:rPr>
        <w:t>为作者具体姓名；</w:t>
      </w:r>
    </w:p>
    <w:p w14:paraId="076DFFD0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“相关文件”是指提交上传的，或不需要提交上传，但本作品涉及的所有文件，建议分类别填写；</w:t>
      </w:r>
    </w:p>
    <w:p w14:paraId="21FB8470" w14:textId="78101794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请将</w:t>
      </w:r>
      <w:r>
        <w:rPr>
          <w:rFonts w:ascii="楷体" w:eastAsia="楷体" w:hAnsi="楷体" w:hint="eastAsia"/>
          <w:b/>
          <w:color w:val="000000" w:themeColor="text1"/>
        </w:rPr>
        <w:t>本表以P</w:t>
      </w:r>
      <w:r>
        <w:rPr>
          <w:rFonts w:ascii="楷体" w:eastAsia="楷体" w:hAnsi="楷体"/>
          <w:b/>
          <w:color w:val="000000" w:themeColor="text1"/>
        </w:rPr>
        <w:t>DF</w:t>
      </w:r>
      <w:r>
        <w:rPr>
          <w:rFonts w:ascii="楷体" w:eastAsia="楷体" w:hAnsi="楷体" w:hint="eastAsia"/>
          <w:b/>
          <w:color w:val="000000" w:themeColor="text1"/>
        </w:rPr>
        <w:t>格式</w:t>
      </w:r>
      <w:r>
        <w:rPr>
          <w:rFonts w:ascii="楷体" w:eastAsia="楷体" w:hAnsi="楷体" w:hint="eastAsia"/>
          <w:color w:val="000000" w:themeColor="text1"/>
        </w:rPr>
        <w:t>上传到</w:t>
      </w:r>
      <w:r w:rsidR="00A53A25">
        <w:rPr>
          <w:rFonts w:ascii="楷体" w:eastAsia="楷体" w:hAnsi="楷体" w:hint="eastAsia"/>
          <w:color w:val="000000" w:themeColor="text1"/>
        </w:rPr>
        <w:t>作品目录的“</w:t>
      </w:r>
      <w:r w:rsidR="009678D6">
        <w:rPr>
          <w:rFonts w:ascii="楷体" w:eastAsia="楷体" w:hAnsi="楷体"/>
          <w:color w:val="000000" w:themeColor="text1"/>
        </w:rPr>
        <w:t>0</w:t>
      </w:r>
      <w:r w:rsidR="007D68B1">
        <w:rPr>
          <w:rFonts w:ascii="楷体" w:eastAsia="楷体" w:hAnsi="楷体"/>
          <w:color w:val="000000" w:themeColor="text1"/>
        </w:rPr>
        <w:t>3</w:t>
      </w:r>
      <w:r w:rsidR="00A53A25" w:rsidRPr="00A53A25">
        <w:rPr>
          <w:rFonts w:ascii="楷体" w:eastAsia="楷体" w:hAnsi="楷体" w:hint="eastAsia"/>
          <w:color w:val="000000" w:themeColor="text1"/>
        </w:rPr>
        <w:t>设计与开发文档</w:t>
      </w:r>
      <w:r w:rsidR="00A53A25">
        <w:rPr>
          <w:rFonts w:ascii="楷体" w:eastAsia="楷体" w:hAnsi="楷体" w:hint="eastAsia"/>
          <w:color w:val="000000" w:themeColor="text1"/>
        </w:rPr>
        <w:t>”子目录中</w:t>
      </w:r>
      <w:r>
        <w:rPr>
          <w:rFonts w:ascii="楷体" w:eastAsia="楷体" w:hAnsi="楷体" w:hint="eastAsia"/>
          <w:color w:val="000000" w:themeColor="text1"/>
        </w:rPr>
        <w:t>；</w:t>
      </w:r>
    </w:p>
    <w:p w14:paraId="4914872A" w14:textId="26E481CD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版权</w:t>
      </w:r>
      <w:r>
        <w:rPr>
          <w:rFonts w:ascii="楷体" w:eastAsia="楷体" w:hAnsi="楷体" w:hint="eastAsia"/>
          <w:color w:val="000000" w:themeColor="text1"/>
        </w:rPr>
        <w:t>状态</w:t>
      </w:r>
      <w:r>
        <w:rPr>
          <w:rFonts w:ascii="楷体" w:eastAsia="楷体" w:hAnsi="楷体"/>
          <w:color w:val="000000" w:themeColor="text1"/>
        </w:rPr>
        <w:t>一栏，</w:t>
      </w:r>
      <w:r>
        <w:rPr>
          <w:rFonts w:ascii="楷体" w:eastAsia="楷体" w:hAnsi="楷体" w:hint="eastAsia"/>
          <w:color w:val="000000" w:themeColor="text1"/>
        </w:rPr>
        <w:t>如有</w:t>
      </w:r>
      <w:r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>
        <w:rPr>
          <w:rFonts w:ascii="楷体" w:eastAsia="楷体" w:hAnsi="楷体" w:hint="eastAsia"/>
          <w:color w:val="000000" w:themeColor="text1"/>
        </w:rPr>
        <w:t>并</w:t>
      </w:r>
      <w:r>
        <w:rPr>
          <w:rFonts w:ascii="楷体" w:eastAsia="楷体" w:hAnsi="楷体"/>
          <w:color w:val="000000" w:themeColor="text1"/>
        </w:rPr>
        <w:t>填写来源地址</w:t>
      </w:r>
      <w:r>
        <w:rPr>
          <w:rFonts w:ascii="楷体" w:eastAsia="楷体" w:hAnsi="楷体" w:hint="eastAsia"/>
          <w:color w:val="000000" w:themeColor="text1"/>
        </w:rPr>
        <w:t>。</w:t>
      </w:r>
    </w:p>
    <w:p w14:paraId="27545F81" w14:textId="498D26EE" w:rsidR="007D68B1" w:rsidRDefault="007D68B1" w:rsidP="007D68B1">
      <w:pPr>
        <w:rPr>
          <w:rFonts w:ascii="楷体" w:eastAsia="楷体" w:hAnsi="楷体"/>
          <w:color w:val="000000" w:themeColor="text1"/>
        </w:rPr>
      </w:pPr>
    </w:p>
    <w:p w14:paraId="6B772B8D" w14:textId="77777777" w:rsidR="003A6489" w:rsidRPr="003A6489" w:rsidRDefault="007D68B1" w:rsidP="003A6489">
      <w:pPr>
        <w:rPr>
          <w:rFonts w:ascii="楷体" w:eastAsia="楷体" w:hAnsi="楷体"/>
          <w:b/>
          <w:bCs/>
          <w:color w:val="000000" w:themeColor="text1"/>
        </w:rPr>
      </w:pPr>
      <w:r w:rsidRPr="003A6489">
        <w:rPr>
          <w:rFonts w:ascii="楷体" w:eastAsia="楷体" w:hAnsi="楷体" w:hint="eastAsia"/>
          <w:b/>
          <w:bCs/>
          <w:color w:val="000000" w:themeColor="text1"/>
        </w:rPr>
        <w:t>作品目录示例：</w:t>
      </w:r>
    </w:p>
    <w:p w14:paraId="46D9E87D" w14:textId="474BF993" w:rsidR="007D68B1" w:rsidRPr="003A6489" w:rsidRDefault="002F646A" w:rsidP="003A6489">
      <w:pPr>
        <w:ind w:firstLineChars="100" w:firstLine="18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/>
          <w:color w:val="000000" w:themeColor="text1"/>
          <w:sz w:val="18"/>
          <w:szCs w:val="18"/>
        </w:rPr>
        <w:t>202</w:t>
      </w:r>
      <w:r>
        <w:rPr>
          <w:rFonts w:ascii="楷体" w:eastAsia="楷体" w:hAnsi="楷体"/>
          <w:color w:val="000000" w:themeColor="text1"/>
          <w:sz w:val="18"/>
          <w:szCs w:val="18"/>
        </w:rPr>
        <w:t>4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>012345</w:t>
      </w:r>
      <w:r w:rsidR="007D68B1" w:rsidRPr="003A6489">
        <w:rPr>
          <w:rFonts w:ascii="楷体" w:eastAsia="楷体" w:hAnsi="楷体"/>
          <w:color w:val="000000" w:themeColor="text1"/>
          <w:sz w:val="18"/>
          <w:szCs w:val="18"/>
        </w:rPr>
        <w:t>-参赛总文件夹</w:t>
      </w:r>
    </w:p>
    <w:p w14:paraId="30B8DFB9" w14:textId="48B25112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</w:t>
      </w:r>
      <w:r w:rsidR="002F646A" w:rsidRPr="003A6489">
        <w:rPr>
          <w:rFonts w:ascii="楷体" w:eastAsia="楷体" w:hAnsi="楷体"/>
          <w:color w:val="000000" w:themeColor="text1"/>
          <w:sz w:val="18"/>
          <w:szCs w:val="18"/>
        </w:rPr>
        <w:t>202</w:t>
      </w:r>
      <w:r w:rsidR="002F646A">
        <w:rPr>
          <w:rFonts w:ascii="楷体" w:eastAsia="楷体" w:hAnsi="楷体"/>
          <w:color w:val="000000" w:themeColor="text1"/>
          <w:sz w:val="18"/>
          <w:szCs w:val="18"/>
        </w:rPr>
        <w:t>4</w:t>
      </w:r>
      <w:r w:rsidR="002F646A" w:rsidRPr="003A6489">
        <w:rPr>
          <w:rFonts w:ascii="楷体" w:eastAsia="楷体" w:hAnsi="楷体"/>
          <w:color w:val="000000" w:themeColor="text1"/>
          <w:sz w:val="18"/>
          <w:szCs w:val="18"/>
        </w:rPr>
        <w:t>012345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>-01作品与答辩材料</w:t>
      </w:r>
    </w:p>
    <w:p w14:paraId="3F6B8DA8" w14:textId="7BDD031E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</w:t>
      </w:r>
      <w:r w:rsidR="002F646A" w:rsidRPr="003A6489">
        <w:rPr>
          <w:rFonts w:ascii="楷体" w:eastAsia="楷体" w:hAnsi="楷体"/>
          <w:color w:val="000000" w:themeColor="text1"/>
          <w:sz w:val="18"/>
          <w:szCs w:val="18"/>
        </w:rPr>
        <w:t>202</w:t>
      </w:r>
      <w:r w:rsidR="002F646A">
        <w:rPr>
          <w:rFonts w:ascii="楷体" w:eastAsia="楷体" w:hAnsi="楷体"/>
          <w:color w:val="000000" w:themeColor="text1"/>
          <w:sz w:val="18"/>
          <w:szCs w:val="18"/>
        </w:rPr>
        <w:t>4</w:t>
      </w:r>
      <w:r w:rsidR="002F646A" w:rsidRPr="003A6489">
        <w:rPr>
          <w:rFonts w:ascii="楷体" w:eastAsia="楷体" w:hAnsi="楷体"/>
          <w:color w:val="000000" w:themeColor="text1"/>
          <w:sz w:val="18"/>
          <w:szCs w:val="18"/>
        </w:rPr>
        <w:t>012345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>-02素材与源码</w:t>
      </w:r>
    </w:p>
    <w:p w14:paraId="1C262A85" w14:textId="68CD7F18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</w:t>
      </w:r>
      <w:r w:rsidR="002F646A" w:rsidRPr="003A6489">
        <w:rPr>
          <w:rFonts w:ascii="楷体" w:eastAsia="楷体" w:hAnsi="楷体"/>
          <w:color w:val="000000" w:themeColor="text1"/>
          <w:sz w:val="18"/>
          <w:szCs w:val="18"/>
        </w:rPr>
        <w:t>202</w:t>
      </w:r>
      <w:r w:rsidR="002F646A">
        <w:rPr>
          <w:rFonts w:ascii="楷体" w:eastAsia="楷体" w:hAnsi="楷体"/>
          <w:color w:val="000000" w:themeColor="text1"/>
          <w:sz w:val="18"/>
          <w:szCs w:val="18"/>
        </w:rPr>
        <w:t>4</w:t>
      </w:r>
      <w:r w:rsidR="002F646A" w:rsidRPr="003A6489">
        <w:rPr>
          <w:rFonts w:ascii="楷体" w:eastAsia="楷体" w:hAnsi="楷体"/>
          <w:color w:val="000000" w:themeColor="text1"/>
          <w:sz w:val="18"/>
          <w:szCs w:val="18"/>
        </w:rPr>
        <w:t>012345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>-03设计与开发文档</w:t>
      </w:r>
    </w:p>
    <w:p w14:paraId="471B6435" w14:textId="2E91BCD2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└──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</w:t>
      </w:r>
      <w:r w:rsidR="002F646A" w:rsidRPr="003A6489">
        <w:rPr>
          <w:rFonts w:ascii="楷体" w:eastAsia="楷体" w:hAnsi="楷体"/>
          <w:color w:val="000000" w:themeColor="text1"/>
          <w:sz w:val="18"/>
          <w:szCs w:val="18"/>
        </w:rPr>
        <w:t>202</w:t>
      </w:r>
      <w:r w:rsidR="002F646A">
        <w:rPr>
          <w:rFonts w:ascii="楷体" w:eastAsia="楷体" w:hAnsi="楷体"/>
          <w:color w:val="000000" w:themeColor="text1"/>
          <w:sz w:val="18"/>
          <w:szCs w:val="18"/>
        </w:rPr>
        <w:t>4</w:t>
      </w:r>
      <w:r w:rsidR="002F646A" w:rsidRPr="003A6489">
        <w:rPr>
          <w:rFonts w:ascii="楷体" w:eastAsia="楷体" w:hAnsi="楷体"/>
          <w:color w:val="000000" w:themeColor="text1"/>
          <w:sz w:val="18"/>
          <w:szCs w:val="18"/>
        </w:rPr>
        <w:t>012345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>-04作品演示视频</w:t>
      </w:r>
    </w:p>
    <w:sectPr w:rsidR="007D68B1" w:rsidRPr="003A648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00EDD" w14:textId="77777777" w:rsidR="00E02D21" w:rsidRDefault="00E02D21" w:rsidP="00A208BF">
      <w:r>
        <w:separator/>
      </w:r>
    </w:p>
  </w:endnote>
  <w:endnote w:type="continuationSeparator" w:id="0">
    <w:p w14:paraId="0A9BD8B7" w14:textId="77777777" w:rsidR="00E02D21" w:rsidRDefault="00E02D21" w:rsidP="00A2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5257" w14:textId="77777777" w:rsidR="00E02D21" w:rsidRDefault="00E02D21" w:rsidP="00A208BF">
      <w:r>
        <w:separator/>
      </w:r>
    </w:p>
  </w:footnote>
  <w:footnote w:type="continuationSeparator" w:id="0">
    <w:p w14:paraId="4C17A564" w14:textId="77777777" w:rsidR="00E02D21" w:rsidRDefault="00E02D21" w:rsidP="00A20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multilevel"/>
    <w:tmpl w:val="11F93A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53013495">
    <w:abstractNumId w:val="1"/>
  </w:num>
  <w:num w:numId="2" w16cid:durableId="3919995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哲彬 连">
    <w15:presenceInfo w15:providerId="Windows Live" w15:userId="6f081f727a973a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Q2N2NiZGZiZTZmZWI2NjBlOTY5NDg2NzA5ZTkzMjAifQ=="/>
  </w:docVars>
  <w:rsids>
    <w:rsidRoot w:val="00421946"/>
    <w:rsid w:val="00006B84"/>
    <w:rsid w:val="00017929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95392"/>
    <w:rsid w:val="001A7F71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A5E37"/>
    <w:rsid w:val="002A6523"/>
    <w:rsid w:val="002C2959"/>
    <w:rsid w:val="002F646A"/>
    <w:rsid w:val="003207F7"/>
    <w:rsid w:val="00351302"/>
    <w:rsid w:val="00361522"/>
    <w:rsid w:val="00375B40"/>
    <w:rsid w:val="003A6489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3538A"/>
    <w:rsid w:val="00453DEC"/>
    <w:rsid w:val="004625C6"/>
    <w:rsid w:val="00466C79"/>
    <w:rsid w:val="00473E4B"/>
    <w:rsid w:val="0047415E"/>
    <w:rsid w:val="00486DE4"/>
    <w:rsid w:val="00496021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2C87"/>
    <w:rsid w:val="00673753"/>
    <w:rsid w:val="006757F6"/>
    <w:rsid w:val="00680BC9"/>
    <w:rsid w:val="006821C1"/>
    <w:rsid w:val="0068424D"/>
    <w:rsid w:val="00685F3F"/>
    <w:rsid w:val="006B6B8F"/>
    <w:rsid w:val="006C7537"/>
    <w:rsid w:val="007069E8"/>
    <w:rsid w:val="0070700C"/>
    <w:rsid w:val="007074F8"/>
    <w:rsid w:val="007127C2"/>
    <w:rsid w:val="00712C0D"/>
    <w:rsid w:val="00725A27"/>
    <w:rsid w:val="00732054"/>
    <w:rsid w:val="007329A3"/>
    <w:rsid w:val="0076788F"/>
    <w:rsid w:val="007B1752"/>
    <w:rsid w:val="007B275E"/>
    <w:rsid w:val="007C682F"/>
    <w:rsid w:val="007D5C0C"/>
    <w:rsid w:val="007D68B1"/>
    <w:rsid w:val="007E1354"/>
    <w:rsid w:val="00802B21"/>
    <w:rsid w:val="00827C5F"/>
    <w:rsid w:val="00861BC5"/>
    <w:rsid w:val="00871C42"/>
    <w:rsid w:val="00883095"/>
    <w:rsid w:val="008863D5"/>
    <w:rsid w:val="008A03B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678D6"/>
    <w:rsid w:val="00982A49"/>
    <w:rsid w:val="009B1D7E"/>
    <w:rsid w:val="009C5DD7"/>
    <w:rsid w:val="009F2C40"/>
    <w:rsid w:val="009F5871"/>
    <w:rsid w:val="00A14A9E"/>
    <w:rsid w:val="00A16CEE"/>
    <w:rsid w:val="00A208BF"/>
    <w:rsid w:val="00A247D3"/>
    <w:rsid w:val="00A53A25"/>
    <w:rsid w:val="00AA4E3D"/>
    <w:rsid w:val="00B07AE6"/>
    <w:rsid w:val="00B11629"/>
    <w:rsid w:val="00B3124C"/>
    <w:rsid w:val="00B418EB"/>
    <w:rsid w:val="00B83C42"/>
    <w:rsid w:val="00B8582E"/>
    <w:rsid w:val="00B86728"/>
    <w:rsid w:val="00B90FF4"/>
    <w:rsid w:val="00BA0D1C"/>
    <w:rsid w:val="00BB380D"/>
    <w:rsid w:val="00BB7D81"/>
    <w:rsid w:val="00BE3219"/>
    <w:rsid w:val="00C06B4D"/>
    <w:rsid w:val="00C11400"/>
    <w:rsid w:val="00C25585"/>
    <w:rsid w:val="00C41761"/>
    <w:rsid w:val="00C9659F"/>
    <w:rsid w:val="00CA7421"/>
    <w:rsid w:val="00CB58ED"/>
    <w:rsid w:val="00CC15A2"/>
    <w:rsid w:val="00CE41A7"/>
    <w:rsid w:val="00CE7D32"/>
    <w:rsid w:val="00D10307"/>
    <w:rsid w:val="00D15FE5"/>
    <w:rsid w:val="00D27480"/>
    <w:rsid w:val="00D27EE6"/>
    <w:rsid w:val="00D35F29"/>
    <w:rsid w:val="00D3745C"/>
    <w:rsid w:val="00D9328C"/>
    <w:rsid w:val="00DA4C9E"/>
    <w:rsid w:val="00DC3867"/>
    <w:rsid w:val="00DD372E"/>
    <w:rsid w:val="00DD5F34"/>
    <w:rsid w:val="00E02D21"/>
    <w:rsid w:val="00E11FFF"/>
    <w:rsid w:val="00E5251B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80F5C"/>
    <w:rsid w:val="00FA57F7"/>
    <w:rsid w:val="00FC3B08"/>
    <w:rsid w:val="00FE226A"/>
    <w:rsid w:val="00FF12BB"/>
    <w:rsid w:val="00FF404E"/>
    <w:rsid w:val="6FC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A0653"/>
  <w15:docId w15:val="{557F1782-9E48-4BC2-BF63-CB280372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正文文本 字符"/>
    <w:basedOn w:val="a0"/>
    <w:link w:val="a3"/>
    <w:uiPriority w:val="99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paragraph" w:styleId="ac">
    <w:name w:val="Revision"/>
    <w:hidden/>
    <w:uiPriority w:val="99"/>
    <w:semiHidden/>
    <w:rsid w:val="0049602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475</Words>
  <Characters>2713</Characters>
  <Application>Microsoft Office Word</Application>
  <DocSecurity>0</DocSecurity>
  <Lines>22</Lines>
  <Paragraphs>6</Paragraphs>
  <ScaleCrop>false</ScaleCrop>
  <Company>Microsoft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哲彬 连</cp:lastModifiedBy>
  <cp:revision>2</cp:revision>
  <cp:lastPrinted>2020-04-27T09:16:00Z</cp:lastPrinted>
  <dcterms:created xsi:type="dcterms:W3CDTF">2024-04-25T13:23:00Z</dcterms:created>
  <dcterms:modified xsi:type="dcterms:W3CDTF">2024-04-25T13:23:00Z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2AABC04ECD054D28B0A9D966B4C372EC_12</vt:lpwstr>
  </property>
</Properties>
</file>